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D5" w:rsidRDefault="004E6DD5" w:rsidP="004E6DD5">
      <w:pPr>
        <w:jc w:val="both"/>
      </w:pPr>
      <w:r>
        <w:rPr>
          <w:noProof/>
        </w:rPr>
        <w:drawing>
          <wp:inline distT="0" distB="0" distL="0" distR="0" wp14:anchorId="0C340DC0" wp14:editId="44003479">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E6DD5" w:rsidRDefault="004E6DD5" w:rsidP="004E6DD5">
      <w:pPr>
        <w:pStyle w:val="Title"/>
      </w:pPr>
      <w:r>
        <w:t xml:space="preserve">MessageContext Object </w:t>
      </w:r>
      <w:ins w:id="0" w:author="David LaCroix" w:date="2013-10-29T14:01:00Z">
        <w:r w:rsidR="00FA1843">
          <w:t>3.0</w:t>
        </w:r>
      </w:ins>
      <w:del w:id="1" w:author="David LaCroix" w:date="2013-10-29T14:01:00Z">
        <w:r w:rsidDel="00FA1843">
          <w:delText>0.0.0</w:delText>
        </w:r>
      </w:del>
      <w:ins w:id="2" w:author="gbelcic" w:date="2012-11-13T17:27:00Z">
        <w:del w:id="3" w:author="David LaCroix" w:date="2013-10-29T14:01:00Z">
          <w:r w:rsidR="00851942" w:rsidDel="00FA1843">
            <w:delText>5</w:delText>
          </w:r>
        </w:del>
      </w:ins>
      <w:ins w:id="4" w:author="Tim Tibbals" w:date="2013-01-11T11:15:00Z">
        <w:del w:id="5" w:author="David LaCroix" w:date="2013-10-29T14:01:00Z">
          <w:r w:rsidR="007D690D" w:rsidDel="00FA1843">
            <w:delText>6</w:delText>
          </w:r>
        </w:del>
      </w:ins>
      <w:del w:id="6" w:author="gbelcic" w:date="2012-11-13T17:27:00Z">
        <w:r w:rsidR="001348B6" w:rsidDel="00851942">
          <w:delText>3</w:delText>
        </w:r>
      </w:del>
    </w:p>
    <w:p w:rsidR="004E6DD5" w:rsidRDefault="004E6DD5" w:rsidP="004E6DD5">
      <w:pPr>
        <w:pStyle w:val="Heading1"/>
      </w:pPr>
      <w:bookmarkStart w:id="7" w:name="__RefHeading__4909_12649920"/>
      <w:bookmarkStart w:id="8" w:name="_Toc179424412"/>
      <w:bookmarkStart w:id="9" w:name="_Toc308679780"/>
      <w:bookmarkStart w:id="10" w:name="_Toc336963237"/>
      <w:bookmarkEnd w:id="7"/>
      <w:r w:rsidRPr="00453757">
        <w:t>Document</w:t>
      </w:r>
      <w:r>
        <w:t xml:space="preserve"> Status</w:t>
      </w:r>
      <w:bookmarkEnd w:id="8"/>
      <w:bookmarkEnd w:id="9"/>
      <w:bookmarkEnd w:id="10"/>
    </w:p>
    <w:p w:rsidR="00FA1843" w:rsidRDefault="00FA1843" w:rsidP="00FA1843">
      <w:pPr>
        <w:rPr>
          <w:ins w:id="11" w:author="David LaCroix" w:date="2013-10-29T14:03:00Z"/>
        </w:rPr>
      </w:pPr>
      <w:ins w:id="12" w:author="David LaCroix" w:date="2013-10-29T14:03:00Z">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ins>
    </w:p>
    <w:p w:rsidR="00FA1843" w:rsidRPr="00C673DC" w:rsidRDefault="00FA1843" w:rsidP="00FA1843">
      <w:pPr>
        <w:rPr>
          <w:ins w:id="13" w:author="David LaCroix" w:date="2013-10-29T14:03:00Z"/>
          <w:rFonts w:cs="Times New Roman"/>
        </w:rPr>
      </w:pPr>
      <w:ins w:id="14" w:author="David LaCroix" w:date="2013-10-29T14:03:00Z">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Pr="00B87B19">
          <w:rPr>
            <w:rFonts w:cs="Times New Roman"/>
          </w:rPr>
          <w:t>CUFX_3.0_RFC_Active</w:t>
        </w:r>
      </w:ins>
    </w:p>
    <w:p w:rsidR="00FA1843" w:rsidRPr="00FF36C9" w:rsidRDefault="00FA1843" w:rsidP="00FA1843">
      <w:pPr>
        <w:rPr>
          <w:ins w:id="15" w:author="David LaCroix" w:date="2013-10-29T14:03:00Z"/>
        </w:rPr>
      </w:pPr>
      <w:ins w:id="16" w:author="David LaCroix" w:date="2013-10-29T14:03:00Z">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ins>
    </w:p>
    <w:p w:rsidR="004E6DD5" w:rsidDel="00FA1843" w:rsidRDefault="004E6DD5" w:rsidP="004E6DD5">
      <w:pPr>
        <w:rPr>
          <w:del w:id="17" w:author="David LaCroix" w:date="2013-10-29T14:03:00Z"/>
        </w:rPr>
      </w:pPr>
      <w:del w:id="18" w:author="David LaCroix" w:date="2013-10-29T14:03:00Z">
        <w:r w:rsidDel="00FA1843">
          <w:rPr>
            <w:rStyle w:val="Emphasis"/>
          </w:rPr>
          <w:delText xml:space="preserve">status: </w:delText>
        </w:r>
        <w:r w:rsidDel="00FA1843">
          <w:delText>Request For Comment  (valid values are &lt; Request for Comment, Preliminary Review, Public Review, Architectural Review, Final Review, Published, Deprecated)</w:delText>
        </w:r>
      </w:del>
    </w:p>
    <w:p w:rsidR="004E6DD5" w:rsidDel="00FA1843" w:rsidRDefault="004E6DD5" w:rsidP="004E6DD5">
      <w:pPr>
        <w:rPr>
          <w:del w:id="19" w:author="David LaCroix" w:date="2013-10-29T14:03:00Z"/>
        </w:rPr>
      </w:pPr>
      <w:del w:id="20" w:author="David LaCroix" w:date="2013-10-29T14:03:00Z">
        <w:r w:rsidDel="00FA1843">
          <w:rPr>
            <w:rStyle w:val="Emphasis"/>
          </w:rPr>
          <w:delText>This version:</w:delText>
        </w:r>
        <w:r w:rsidDel="00FA1843">
          <w:rPr>
            <w:b/>
          </w:rPr>
          <w:delText xml:space="preserve"> </w:delText>
        </w:r>
        <w:r w:rsidDel="00FA1843">
          <w:delText>teamlab.com PFM Project Documents Request for Comment</w:delText>
        </w:r>
      </w:del>
    </w:p>
    <w:p w:rsidR="004E6DD5" w:rsidDel="00FA1843" w:rsidRDefault="004E6DD5" w:rsidP="004E6DD5">
      <w:pPr>
        <w:rPr>
          <w:del w:id="21" w:author="David LaCroix" w:date="2013-10-29T14:03:00Z"/>
        </w:rPr>
      </w:pPr>
      <w:del w:id="22" w:author="David LaCroix" w:date="2013-10-29T14:03:00Z">
        <w:r w:rsidDel="00FA1843">
          <w:rPr>
            <w:rStyle w:val="Emphasis"/>
          </w:rPr>
          <w:delText>Previous Version:</w:delText>
        </w:r>
        <w:r w:rsidDel="00FA1843">
          <w:delText xml:space="preserve"> n/a</w:delText>
        </w:r>
      </w:del>
    </w:p>
    <w:p w:rsidR="004E6DD5" w:rsidRDefault="004E6DD5" w:rsidP="004E6DD5">
      <w:pPr>
        <w:pStyle w:val="Heading1"/>
      </w:pPr>
      <w:bookmarkStart w:id="23" w:name="__RefHeading__4911_12649920"/>
      <w:bookmarkStart w:id="24" w:name="_Toc179424413"/>
      <w:bookmarkStart w:id="25" w:name="_Toc308679781"/>
      <w:bookmarkStart w:id="26" w:name="_Toc336963238"/>
      <w:bookmarkEnd w:id="23"/>
      <w:r>
        <w:t>Change Log</w:t>
      </w:r>
      <w:bookmarkEnd w:id="24"/>
      <w:bookmarkEnd w:id="25"/>
      <w:bookmarkEnd w:id="26"/>
    </w:p>
    <w:tbl>
      <w:tblPr>
        <w:tblW w:w="9468" w:type="dxa"/>
        <w:tblLayout w:type="fixed"/>
        <w:tblLook w:val="0000" w:firstRow="0" w:lastRow="0" w:firstColumn="0" w:lastColumn="0" w:noHBand="0" w:noVBand="0"/>
        <w:tblPrChange w:id="27" w:author="David LaCroix" w:date="2013-10-29T14:17:00Z">
          <w:tblPr>
            <w:tblW w:w="0" w:type="auto"/>
            <w:tblLayout w:type="fixed"/>
            <w:tblLook w:val="0000" w:firstRow="0" w:lastRow="0" w:firstColumn="0" w:lastColumn="0" w:noHBand="0" w:noVBand="0"/>
          </w:tblPr>
        </w:tblPrChange>
      </w:tblPr>
      <w:tblGrid>
        <w:gridCol w:w="1098"/>
        <w:gridCol w:w="1350"/>
        <w:gridCol w:w="7020"/>
        <w:tblGridChange w:id="28">
          <w:tblGrid>
            <w:gridCol w:w="1187"/>
            <w:gridCol w:w="1261"/>
            <w:gridCol w:w="3690"/>
            <w:gridCol w:w="3330"/>
            <w:gridCol w:w="1621"/>
          </w:tblGrid>
        </w:tblGridChange>
      </w:tblGrid>
      <w:tr w:rsidR="00FA1843" w:rsidTr="00C97971">
        <w:tc>
          <w:tcPr>
            <w:tcW w:w="1098" w:type="dxa"/>
            <w:tcBorders>
              <w:top w:val="single" w:sz="8" w:space="0" w:color="808080"/>
              <w:bottom w:val="single" w:sz="8" w:space="0" w:color="808080"/>
            </w:tcBorders>
            <w:shd w:val="clear" w:color="auto" w:fill="auto"/>
            <w:tcPrChange w:id="29" w:author="David LaCroix" w:date="2013-10-29T14:17:00Z">
              <w:tcPr>
                <w:tcW w:w="1187" w:type="dxa"/>
                <w:tcBorders>
                  <w:top w:val="single" w:sz="8" w:space="0" w:color="808080"/>
                  <w:bottom w:val="single" w:sz="8" w:space="0" w:color="808080"/>
                </w:tcBorders>
                <w:shd w:val="clear" w:color="auto" w:fill="auto"/>
              </w:tcPr>
            </w:tcPrChange>
          </w:tcPr>
          <w:p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Change w:id="30" w:author="David LaCroix" w:date="2013-10-29T14:17:00Z">
              <w:tcPr>
                <w:tcW w:w="4951" w:type="dxa"/>
                <w:gridSpan w:val="2"/>
                <w:tcBorders>
                  <w:top w:val="single" w:sz="8" w:space="0" w:color="808080"/>
                  <w:bottom w:val="single" w:sz="8" w:space="0" w:color="808080"/>
                </w:tcBorders>
              </w:tcPr>
            </w:tcPrChange>
          </w:tcPr>
          <w:p w:rsidR="00FA1843" w:rsidRDefault="00FA1843">
            <w:pPr>
              <w:spacing w:before="0" w:after="0" w:line="100" w:lineRule="atLeast"/>
              <w:rPr>
                <w:ins w:id="31" w:author="David LaCroix" w:date="2013-10-29T14:06:00Z"/>
                <w:b/>
                <w:bCs/>
                <w:color w:val="365F91"/>
              </w:rPr>
            </w:pPr>
            <w:ins w:id="32" w:author="David LaCroix" w:date="2013-10-29T14:07:00Z">
              <w:r>
                <w:rPr>
                  <w:b/>
                  <w:bCs/>
                  <w:color w:val="365F91"/>
                </w:rPr>
                <w:t>Date</w:t>
              </w:r>
            </w:ins>
          </w:p>
        </w:tc>
        <w:tc>
          <w:tcPr>
            <w:tcW w:w="7020" w:type="dxa"/>
            <w:tcBorders>
              <w:top w:val="single" w:sz="8" w:space="0" w:color="808080"/>
              <w:bottom w:val="single" w:sz="8" w:space="0" w:color="808080"/>
            </w:tcBorders>
            <w:shd w:val="clear" w:color="auto" w:fill="auto"/>
            <w:tcPrChange w:id="33" w:author="David LaCroix" w:date="2013-10-29T14:17:00Z">
              <w:tcPr>
                <w:tcW w:w="4951" w:type="dxa"/>
                <w:gridSpan w:val="2"/>
                <w:tcBorders>
                  <w:top w:val="single" w:sz="8" w:space="0" w:color="808080"/>
                  <w:bottom w:val="single" w:sz="8" w:space="0" w:color="808080"/>
                </w:tcBorders>
                <w:shd w:val="clear" w:color="auto" w:fill="auto"/>
              </w:tcPr>
            </w:tcPrChange>
          </w:tcPr>
          <w:p w:rsidR="00FA1843" w:rsidRDefault="00FA1843" w:rsidP="001348B6">
            <w:pPr>
              <w:spacing w:before="0" w:after="0" w:line="100" w:lineRule="atLeast"/>
              <w:rPr>
                <w:b/>
                <w:bCs/>
                <w:color w:val="365F91"/>
              </w:rPr>
            </w:pPr>
            <w:r>
              <w:rPr>
                <w:b/>
                <w:bCs/>
                <w:color w:val="365F91"/>
              </w:rPr>
              <w:t>Changes</w:t>
            </w:r>
          </w:p>
        </w:tc>
      </w:tr>
      <w:tr w:rsidR="00FA1843" w:rsidTr="00C97971">
        <w:tc>
          <w:tcPr>
            <w:tcW w:w="1098" w:type="dxa"/>
            <w:shd w:val="clear" w:color="auto" w:fill="D3DFEE"/>
            <w:tcPrChange w:id="34" w:author="David LaCroix" w:date="2013-10-29T14:17:00Z">
              <w:tcPr>
                <w:tcW w:w="1187" w:type="dxa"/>
                <w:shd w:val="clear" w:color="auto" w:fill="D3DFEE"/>
              </w:tcPr>
            </w:tcPrChange>
          </w:tcPr>
          <w:p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Change w:id="35" w:author="David LaCroix" w:date="2013-10-29T14:17:00Z">
              <w:tcPr>
                <w:tcW w:w="4951" w:type="dxa"/>
                <w:gridSpan w:val="2"/>
                <w:shd w:val="clear" w:color="auto" w:fill="D3DFEE"/>
              </w:tcPr>
            </w:tcPrChange>
          </w:tcPr>
          <w:p w:rsidR="00FA1843" w:rsidRPr="00FA1843" w:rsidRDefault="00FA1843">
            <w:pPr>
              <w:suppressAutoHyphens/>
              <w:spacing w:before="0" w:after="0" w:line="100" w:lineRule="atLeast"/>
              <w:ind w:left="360"/>
              <w:rPr>
                <w:ins w:id="36" w:author="David LaCroix" w:date="2013-10-29T14:06:00Z"/>
                <w:color w:val="365F91"/>
                <w:rPrChange w:id="37" w:author="David LaCroix" w:date="2013-10-29T14:06:00Z">
                  <w:rPr>
                    <w:ins w:id="38" w:author="David LaCroix" w:date="2013-10-29T14:06:00Z"/>
                  </w:rPr>
                </w:rPrChange>
              </w:rPr>
              <w:pPrChange w:id="39" w:author="David LaCroix" w:date="2013-10-29T14:06:00Z">
                <w:pPr>
                  <w:pStyle w:val="ListParagraph"/>
                  <w:numPr>
                    <w:numId w:val="2"/>
                  </w:numPr>
                  <w:tabs>
                    <w:tab w:val="num" w:pos="0"/>
                  </w:tabs>
                  <w:suppressAutoHyphens/>
                  <w:spacing w:before="0" w:after="0" w:line="100" w:lineRule="atLeast"/>
                  <w:ind w:hanging="360"/>
                  <w:contextualSpacing w:val="0"/>
                </w:pPr>
              </w:pPrChange>
            </w:pPr>
          </w:p>
        </w:tc>
        <w:tc>
          <w:tcPr>
            <w:tcW w:w="7020" w:type="dxa"/>
            <w:shd w:val="clear" w:color="auto" w:fill="D3DFEE"/>
            <w:tcPrChange w:id="40" w:author="David LaCroix" w:date="2013-10-29T14:17:00Z">
              <w:tcPr>
                <w:tcW w:w="4951" w:type="dxa"/>
                <w:gridSpan w:val="2"/>
                <w:shd w:val="clear" w:color="auto" w:fill="D3DFEE"/>
              </w:tcPr>
            </w:tcPrChang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rsidTr="00154668">
        <w:tc>
          <w:tcPr>
            <w:tcW w:w="1098" w:type="dxa"/>
            <w:shd w:val="clear" w:color="auto" w:fill="FFFFFF" w:themeFill="background1"/>
            <w:tcPrChange w:id="41" w:author="David LaCroix" w:date="2013-12-16T09:02:00Z">
              <w:tcPr>
                <w:tcW w:w="1187" w:type="dxa"/>
                <w:shd w:val="clear" w:color="auto" w:fill="D3DFEE"/>
              </w:tcPr>
            </w:tcPrChange>
          </w:tcPr>
          <w:p w:rsidR="00FA1843" w:rsidRPr="00154668" w:rsidRDefault="00FA1843" w:rsidP="001348B6">
            <w:pPr>
              <w:spacing w:before="0" w:after="0" w:line="100" w:lineRule="atLeast"/>
              <w:rPr>
                <w:b/>
                <w:bCs/>
                <w:color w:val="365F91"/>
              </w:rPr>
            </w:pPr>
            <w:r w:rsidRPr="00154668">
              <w:rPr>
                <w:b/>
                <w:bCs/>
                <w:color w:val="365F91"/>
                <w:rPrChange w:id="42" w:author="David LaCroix" w:date="2013-12-16T08:57:00Z">
                  <w:rPr>
                    <w:b/>
                    <w:bCs/>
                    <w:color w:val="365F91"/>
                  </w:rPr>
                </w:rPrChange>
              </w:rPr>
              <w:t>0.0.02</w:t>
            </w:r>
          </w:p>
        </w:tc>
        <w:tc>
          <w:tcPr>
            <w:tcW w:w="1350" w:type="dxa"/>
            <w:shd w:val="clear" w:color="auto" w:fill="FFFFFF" w:themeFill="background1"/>
            <w:tcPrChange w:id="43" w:author="David LaCroix" w:date="2013-12-16T09:02:00Z">
              <w:tcPr>
                <w:tcW w:w="4951" w:type="dxa"/>
                <w:gridSpan w:val="2"/>
                <w:shd w:val="clear" w:color="auto" w:fill="D3DFEE"/>
              </w:tcPr>
            </w:tcPrChange>
          </w:tcPr>
          <w:p w:rsidR="00FA1843" w:rsidRPr="00154668" w:rsidRDefault="00FA1843">
            <w:pPr>
              <w:suppressAutoHyphens/>
              <w:spacing w:before="0" w:after="0" w:line="100" w:lineRule="atLeast"/>
              <w:ind w:left="360"/>
              <w:rPr>
                <w:ins w:id="44" w:author="David LaCroix" w:date="2013-10-29T14:06:00Z"/>
                <w:color w:val="365F91"/>
                <w:rPrChange w:id="45" w:author="David LaCroix" w:date="2013-12-16T08:57:00Z">
                  <w:rPr>
                    <w:ins w:id="46" w:author="David LaCroix" w:date="2013-10-29T14:06:00Z"/>
                  </w:rPr>
                </w:rPrChange>
              </w:rPr>
              <w:pPrChange w:id="47" w:author="David LaCroix" w:date="2013-10-29T14:06:00Z">
                <w:pPr>
                  <w:pStyle w:val="ListParagraph"/>
                  <w:numPr>
                    <w:numId w:val="2"/>
                  </w:numPr>
                  <w:tabs>
                    <w:tab w:val="num" w:pos="0"/>
                  </w:tabs>
                  <w:suppressAutoHyphens/>
                  <w:spacing w:before="0" w:after="0" w:line="100" w:lineRule="atLeast"/>
                  <w:ind w:hanging="360"/>
                  <w:contextualSpacing w:val="0"/>
                </w:pPr>
              </w:pPrChange>
            </w:pPr>
          </w:p>
        </w:tc>
        <w:tc>
          <w:tcPr>
            <w:tcW w:w="7020" w:type="dxa"/>
            <w:shd w:val="clear" w:color="auto" w:fill="FFFFFF" w:themeFill="background1"/>
            <w:tcPrChange w:id="48" w:author="David LaCroix" w:date="2013-12-16T09:02:00Z">
              <w:tcPr>
                <w:tcW w:w="4951" w:type="dxa"/>
                <w:gridSpan w:val="2"/>
                <w:shd w:val="clear" w:color="auto" w:fill="D3DFEE"/>
              </w:tcPr>
            </w:tcPrChange>
          </w:tcPr>
          <w:p w:rsidR="00FA1843" w:rsidRPr="00154668" w:rsidRDefault="00FA1843" w:rsidP="004E6DD5">
            <w:pPr>
              <w:pStyle w:val="ListParagraph"/>
              <w:numPr>
                <w:ilvl w:val="0"/>
                <w:numId w:val="2"/>
              </w:numPr>
              <w:suppressAutoHyphens/>
              <w:spacing w:before="0" w:after="0" w:line="100" w:lineRule="atLeast"/>
              <w:contextualSpacing w:val="0"/>
              <w:rPr>
                <w:color w:val="365F91"/>
                <w:rPrChange w:id="49" w:author="David LaCroix" w:date="2013-12-16T08:57:00Z">
                  <w:rPr>
                    <w:color w:val="365F91"/>
                  </w:rPr>
                </w:rPrChange>
              </w:rPr>
            </w:pPr>
            <w:r w:rsidRPr="00154668">
              <w:rPr>
                <w:color w:val="365F91"/>
                <w:rPrChange w:id="50" w:author="David LaCroix" w:date="2013-12-16T08:57:00Z">
                  <w:rPr>
                    <w:color w:val="365F91"/>
                  </w:rPr>
                </w:rPrChange>
              </w:rPr>
              <w:t>Clarified tha</w:t>
            </w:r>
            <w:r w:rsidRPr="00154668">
              <w:rPr>
                <w:color w:val="365F91"/>
              </w:rPr>
              <w:t xml:space="preserve">t JSON assumes complex types within a list.  Thus why user isn’t listed in </w:t>
            </w:r>
            <w:r w:rsidRPr="00154668">
              <w:rPr>
                <w:color w:val="365F91"/>
                <w:rPrChange w:id="51" w:author="David LaCroix" w:date="2013-12-16T08:57:00Z">
                  <w:rPr>
                    <w:color w:val="365F91"/>
                  </w:rPr>
                </w:rPrChange>
              </w:rPr>
              <w:t>example code.</w:t>
            </w:r>
          </w:p>
        </w:tc>
      </w:tr>
      <w:tr w:rsidR="00FA1843" w:rsidTr="00C97971">
        <w:tc>
          <w:tcPr>
            <w:tcW w:w="1098" w:type="dxa"/>
            <w:shd w:val="clear" w:color="auto" w:fill="D3DFEE"/>
            <w:tcPrChange w:id="52" w:author="David LaCroix" w:date="2013-10-29T14:17:00Z">
              <w:tcPr>
                <w:tcW w:w="1187" w:type="dxa"/>
                <w:shd w:val="clear" w:color="auto" w:fill="D3DFEE"/>
              </w:tcPr>
            </w:tcPrChange>
          </w:tcPr>
          <w:p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Change w:id="53" w:author="David LaCroix" w:date="2013-10-29T14:17:00Z">
              <w:tcPr>
                <w:tcW w:w="4951" w:type="dxa"/>
                <w:gridSpan w:val="2"/>
                <w:shd w:val="clear" w:color="auto" w:fill="D3DFEE"/>
              </w:tcPr>
            </w:tcPrChange>
          </w:tcPr>
          <w:p w:rsidR="00FA1843" w:rsidRPr="00FA1843" w:rsidRDefault="00FA1843">
            <w:pPr>
              <w:suppressAutoHyphens/>
              <w:spacing w:before="0" w:after="0" w:line="100" w:lineRule="atLeast"/>
              <w:ind w:left="360"/>
              <w:rPr>
                <w:ins w:id="54" w:author="David LaCroix" w:date="2013-10-29T14:06:00Z"/>
                <w:color w:val="365F91"/>
                <w:rPrChange w:id="55" w:author="David LaCroix" w:date="2013-10-29T14:06:00Z">
                  <w:rPr>
                    <w:ins w:id="56" w:author="David LaCroix" w:date="2013-10-29T14:06:00Z"/>
                  </w:rPr>
                </w:rPrChange>
              </w:rPr>
              <w:pPrChange w:id="57" w:author="David LaCroix" w:date="2013-10-29T14:06:00Z">
                <w:pPr>
                  <w:pStyle w:val="ListParagraph"/>
                  <w:numPr>
                    <w:numId w:val="2"/>
                  </w:numPr>
                  <w:tabs>
                    <w:tab w:val="num" w:pos="0"/>
                  </w:tabs>
                  <w:suppressAutoHyphens/>
                  <w:spacing w:before="0" w:after="0" w:line="100" w:lineRule="atLeast"/>
                  <w:ind w:hanging="360"/>
                  <w:contextualSpacing w:val="0"/>
                </w:pPr>
              </w:pPrChange>
            </w:pPr>
          </w:p>
        </w:tc>
        <w:tc>
          <w:tcPr>
            <w:tcW w:w="7020" w:type="dxa"/>
            <w:shd w:val="clear" w:color="auto" w:fill="D3DFEE"/>
            <w:tcPrChange w:id="58" w:author="David LaCroix" w:date="2013-10-29T14:17:00Z">
              <w:tcPr>
                <w:tcW w:w="4951" w:type="dxa"/>
                <w:gridSpan w:val="2"/>
                <w:shd w:val="clear" w:color="auto" w:fill="D3DFEE"/>
              </w:tcPr>
            </w:tcPrChang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Updated </w:t>
            </w:r>
            <w:proofErr w:type="spellStart"/>
            <w:r>
              <w:rPr>
                <w:color w:val="365F91"/>
              </w:rPr>
              <w:t>UserType</w:t>
            </w:r>
            <w:proofErr w:type="spellEnd"/>
            <w:r>
              <w:rPr>
                <w:color w:val="365F91"/>
              </w:rPr>
              <w:t xml:space="preserve"> to Pascal case in examples</w:t>
            </w:r>
          </w:p>
        </w:tc>
      </w:tr>
      <w:tr w:rsidR="00FA1843" w:rsidTr="00154668">
        <w:tc>
          <w:tcPr>
            <w:tcW w:w="1098" w:type="dxa"/>
            <w:shd w:val="clear" w:color="auto" w:fill="FFFFFF" w:themeFill="background1"/>
            <w:tcPrChange w:id="59" w:author="David LaCroix" w:date="2013-12-16T09:02:00Z">
              <w:tcPr>
                <w:tcW w:w="1187" w:type="dxa"/>
                <w:shd w:val="clear" w:color="auto" w:fill="D3DFEE"/>
              </w:tcPr>
            </w:tcPrChange>
          </w:tcPr>
          <w:p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Change w:id="60" w:author="David LaCroix" w:date="2013-12-16T09:02:00Z">
              <w:tcPr>
                <w:tcW w:w="4951" w:type="dxa"/>
                <w:gridSpan w:val="2"/>
                <w:shd w:val="clear" w:color="auto" w:fill="D3DFEE"/>
              </w:tcPr>
            </w:tcPrChange>
          </w:tcPr>
          <w:p w:rsidR="00FA1843" w:rsidRPr="00FA1843" w:rsidRDefault="00FA1843">
            <w:pPr>
              <w:suppressAutoHyphens/>
              <w:spacing w:before="0" w:after="0" w:line="100" w:lineRule="atLeast"/>
              <w:ind w:left="360"/>
              <w:rPr>
                <w:ins w:id="61" w:author="David LaCroix" w:date="2013-10-29T14:06:00Z"/>
                <w:color w:val="365F91"/>
                <w:rPrChange w:id="62" w:author="David LaCroix" w:date="2013-10-29T14:06:00Z">
                  <w:rPr>
                    <w:ins w:id="63" w:author="David LaCroix" w:date="2013-10-29T14:06:00Z"/>
                  </w:rPr>
                </w:rPrChange>
              </w:rPr>
              <w:pPrChange w:id="64" w:author="David LaCroix" w:date="2013-10-29T14:06:00Z">
                <w:pPr>
                  <w:pStyle w:val="ListParagraph"/>
                  <w:numPr>
                    <w:numId w:val="2"/>
                  </w:numPr>
                  <w:tabs>
                    <w:tab w:val="num" w:pos="0"/>
                  </w:tabs>
                  <w:suppressAutoHyphens/>
                  <w:spacing w:before="0" w:after="0" w:line="100" w:lineRule="atLeast"/>
                  <w:ind w:hanging="360"/>
                  <w:contextualSpacing w:val="0"/>
                </w:pPr>
              </w:pPrChange>
            </w:pPr>
          </w:p>
        </w:tc>
        <w:tc>
          <w:tcPr>
            <w:tcW w:w="7020" w:type="dxa"/>
            <w:shd w:val="clear" w:color="auto" w:fill="FFFFFF" w:themeFill="background1"/>
            <w:tcPrChange w:id="65" w:author="David LaCroix" w:date="2013-12-16T09:02:00Z">
              <w:tcPr>
                <w:tcW w:w="4951" w:type="dxa"/>
                <w:gridSpan w:val="2"/>
                <w:shd w:val="clear" w:color="auto" w:fill="D3DFEE"/>
              </w:tcPr>
            </w:tcPrChang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Updated Overview of </w:t>
            </w:r>
            <w:del w:id="66" w:author="gbelcic" w:date="2012-11-13T17:56:00Z">
              <w:r w:rsidDel="00E22129">
                <w:rPr>
                  <w:color w:val="365F91"/>
                </w:rPr>
                <w:delText>Specifiation</w:delText>
              </w:r>
            </w:del>
            <w:ins w:id="67" w:author="gbelcic" w:date="2012-11-13T17:56:00Z">
              <w:r>
                <w:rPr>
                  <w:color w:val="365F91"/>
                </w:rPr>
                <w:t>Specification</w:t>
              </w:r>
            </w:ins>
          </w:p>
        </w:tc>
      </w:tr>
      <w:tr w:rsidR="00FA1843" w:rsidTr="00C97971">
        <w:trPr>
          <w:ins w:id="68" w:author="gbelcic" w:date="2012-11-13T17:26:00Z"/>
        </w:trPr>
        <w:tc>
          <w:tcPr>
            <w:tcW w:w="1098" w:type="dxa"/>
            <w:shd w:val="clear" w:color="auto" w:fill="D3DFEE"/>
            <w:tcPrChange w:id="69" w:author="David LaCroix" w:date="2013-10-29T14:17:00Z">
              <w:tcPr>
                <w:tcW w:w="1187" w:type="dxa"/>
                <w:shd w:val="clear" w:color="auto" w:fill="D3DFEE"/>
              </w:tcPr>
            </w:tcPrChange>
          </w:tcPr>
          <w:p w:rsidR="00FA1843" w:rsidRDefault="00FA1843" w:rsidP="001348B6">
            <w:pPr>
              <w:spacing w:before="0" w:after="0" w:line="100" w:lineRule="atLeast"/>
              <w:rPr>
                <w:ins w:id="70" w:author="gbelcic" w:date="2012-11-13T17:26:00Z"/>
                <w:b/>
                <w:bCs/>
                <w:color w:val="365F91"/>
              </w:rPr>
            </w:pPr>
            <w:ins w:id="71" w:author="gbelcic" w:date="2012-11-13T17:26:00Z">
              <w:r>
                <w:rPr>
                  <w:b/>
                  <w:bCs/>
                  <w:color w:val="365F91"/>
                </w:rPr>
                <w:t>0.0.05</w:t>
              </w:r>
            </w:ins>
          </w:p>
        </w:tc>
        <w:tc>
          <w:tcPr>
            <w:tcW w:w="1350" w:type="dxa"/>
            <w:shd w:val="clear" w:color="auto" w:fill="D3DFEE"/>
            <w:tcPrChange w:id="72" w:author="David LaCroix" w:date="2013-10-29T14:17:00Z">
              <w:tcPr>
                <w:tcW w:w="4951" w:type="dxa"/>
                <w:gridSpan w:val="2"/>
                <w:shd w:val="clear" w:color="auto" w:fill="D3DFEE"/>
              </w:tcPr>
            </w:tcPrChange>
          </w:tcPr>
          <w:p w:rsidR="00FA1843" w:rsidRPr="00FA1843" w:rsidRDefault="00FA1843">
            <w:pPr>
              <w:suppressAutoHyphens/>
              <w:spacing w:before="0" w:after="0" w:line="100" w:lineRule="atLeast"/>
              <w:ind w:left="360"/>
              <w:rPr>
                <w:ins w:id="73" w:author="David LaCroix" w:date="2013-10-29T14:06:00Z"/>
                <w:color w:val="365F91"/>
                <w:rPrChange w:id="74" w:author="David LaCroix" w:date="2013-10-29T14:06:00Z">
                  <w:rPr>
                    <w:ins w:id="75" w:author="David LaCroix" w:date="2013-10-29T14:06:00Z"/>
                  </w:rPr>
                </w:rPrChange>
              </w:rPr>
              <w:pPrChange w:id="76" w:author="David LaCroix" w:date="2013-10-29T14:06:00Z">
                <w:pPr>
                  <w:pStyle w:val="ListParagraph"/>
                  <w:numPr>
                    <w:numId w:val="2"/>
                  </w:numPr>
                  <w:tabs>
                    <w:tab w:val="num" w:pos="0"/>
                  </w:tabs>
                  <w:suppressAutoHyphens/>
                  <w:spacing w:before="0" w:after="0" w:line="100" w:lineRule="atLeast"/>
                  <w:ind w:hanging="360"/>
                  <w:contextualSpacing w:val="0"/>
                </w:pPr>
              </w:pPrChange>
            </w:pPr>
          </w:p>
        </w:tc>
        <w:tc>
          <w:tcPr>
            <w:tcW w:w="7020" w:type="dxa"/>
            <w:shd w:val="clear" w:color="auto" w:fill="D3DFEE"/>
            <w:tcPrChange w:id="77" w:author="David LaCroix" w:date="2013-10-29T14:17:00Z">
              <w:tcPr>
                <w:tcW w:w="4951" w:type="dxa"/>
                <w:gridSpan w:val="2"/>
                <w:shd w:val="clear" w:color="auto" w:fill="D3DFEE"/>
              </w:tcPr>
            </w:tcPrChange>
          </w:tcPr>
          <w:p w:rsidR="00FA1843" w:rsidRDefault="00FA1843" w:rsidP="004E6DD5">
            <w:pPr>
              <w:pStyle w:val="ListParagraph"/>
              <w:numPr>
                <w:ilvl w:val="0"/>
                <w:numId w:val="2"/>
              </w:numPr>
              <w:suppressAutoHyphens/>
              <w:spacing w:before="0" w:after="0" w:line="100" w:lineRule="atLeast"/>
              <w:contextualSpacing w:val="0"/>
              <w:rPr>
                <w:ins w:id="78" w:author="gbelcic" w:date="2012-11-13T17:26:00Z"/>
                <w:color w:val="365F91"/>
              </w:rPr>
            </w:pPr>
            <w:ins w:id="79" w:author="gbelcic" w:date="2012-11-13T17:27:00Z">
              <w:r>
                <w:rPr>
                  <w:color w:val="365F91"/>
                </w:rPr>
                <w:t>Added use</w:t>
              </w:r>
              <w:del w:id="80" w:author="Alla Block" w:date="2012-11-14T11:50:00Z">
                <w:r w:rsidDel="007C0EA9">
                  <w:rPr>
                    <w:color w:val="365F91"/>
                  </w:rPr>
                  <w:delText>d</w:delText>
                </w:r>
              </w:del>
              <w:r>
                <w:rPr>
                  <w:color w:val="365F91"/>
                </w:rPr>
                <w:t xml:space="preserve"> of </w:t>
              </w:r>
              <w:proofErr w:type="spellStart"/>
              <w:r>
                <w:rPr>
                  <w:color w:val="365F91"/>
                </w:rPr>
                <w:t>customData</w:t>
              </w:r>
              <w:proofErr w:type="spellEnd"/>
              <w:r>
                <w:rPr>
                  <w:color w:val="365F91"/>
                </w:rPr>
                <w:t xml:space="preserve"> example. </w:t>
              </w:r>
            </w:ins>
          </w:p>
        </w:tc>
      </w:tr>
      <w:tr w:rsidR="00FA1843" w:rsidTr="00154668">
        <w:trPr>
          <w:ins w:id="81" w:author="Tim Tibbals" w:date="2013-01-11T11:11:00Z"/>
        </w:trPr>
        <w:tc>
          <w:tcPr>
            <w:tcW w:w="1098" w:type="dxa"/>
            <w:shd w:val="clear" w:color="auto" w:fill="FFFFFF" w:themeFill="background1"/>
            <w:tcPrChange w:id="82" w:author="David LaCroix" w:date="2013-12-16T09:02:00Z">
              <w:tcPr>
                <w:tcW w:w="1187" w:type="dxa"/>
                <w:shd w:val="clear" w:color="auto" w:fill="D3DFEE"/>
              </w:tcPr>
            </w:tcPrChange>
          </w:tcPr>
          <w:p w:rsidR="00FA1843" w:rsidRDefault="00FA1843" w:rsidP="001348B6">
            <w:pPr>
              <w:spacing w:before="0" w:after="0" w:line="100" w:lineRule="atLeast"/>
              <w:rPr>
                <w:ins w:id="83" w:author="Tim Tibbals" w:date="2013-01-11T11:11:00Z"/>
                <w:b/>
                <w:bCs/>
                <w:color w:val="365F91"/>
              </w:rPr>
            </w:pPr>
            <w:ins w:id="84" w:author="Tim Tibbals" w:date="2013-01-11T11:11:00Z">
              <w:r>
                <w:rPr>
                  <w:b/>
                  <w:bCs/>
                  <w:color w:val="365F91"/>
                </w:rPr>
                <w:t>0.0.06</w:t>
              </w:r>
            </w:ins>
          </w:p>
        </w:tc>
        <w:tc>
          <w:tcPr>
            <w:tcW w:w="1350" w:type="dxa"/>
            <w:shd w:val="clear" w:color="auto" w:fill="FFFFFF" w:themeFill="background1"/>
            <w:tcPrChange w:id="85" w:author="David LaCroix" w:date="2013-12-16T09:02:00Z">
              <w:tcPr>
                <w:tcW w:w="4951" w:type="dxa"/>
                <w:gridSpan w:val="2"/>
                <w:shd w:val="clear" w:color="auto" w:fill="D3DFEE"/>
              </w:tcPr>
            </w:tcPrChange>
          </w:tcPr>
          <w:p w:rsidR="00FA1843" w:rsidRPr="00FA1843" w:rsidRDefault="00FA1843">
            <w:pPr>
              <w:suppressAutoHyphens/>
              <w:spacing w:before="0" w:after="0" w:line="100" w:lineRule="atLeast"/>
              <w:ind w:left="360"/>
              <w:rPr>
                <w:ins w:id="86" w:author="David LaCroix" w:date="2013-10-29T14:06:00Z"/>
                <w:color w:val="365F91"/>
                <w:rPrChange w:id="87" w:author="David LaCroix" w:date="2013-10-29T14:06:00Z">
                  <w:rPr>
                    <w:ins w:id="88" w:author="David LaCroix" w:date="2013-10-29T14:06:00Z"/>
                  </w:rPr>
                </w:rPrChange>
              </w:rPr>
              <w:pPrChange w:id="89" w:author="David LaCroix" w:date="2013-10-29T14:06:00Z">
                <w:pPr>
                  <w:pStyle w:val="ListParagraph"/>
                  <w:numPr>
                    <w:numId w:val="2"/>
                  </w:numPr>
                  <w:tabs>
                    <w:tab w:val="num" w:pos="0"/>
                  </w:tabs>
                  <w:suppressAutoHyphens/>
                  <w:spacing w:before="0" w:after="0" w:line="100" w:lineRule="atLeast"/>
                  <w:ind w:hanging="360"/>
                  <w:contextualSpacing w:val="0"/>
                </w:pPr>
              </w:pPrChange>
            </w:pPr>
          </w:p>
        </w:tc>
        <w:tc>
          <w:tcPr>
            <w:tcW w:w="7020" w:type="dxa"/>
            <w:shd w:val="clear" w:color="auto" w:fill="FFFFFF" w:themeFill="background1"/>
            <w:tcPrChange w:id="90" w:author="David LaCroix" w:date="2013-12-16T09:02:00Z">
              <w:tcPr>
                <w:tcW w:w="4951" w:type="dxa"/>
                <w:gridSpan w:val="2"/>
                <w:shd w:val="clear" w:color="auto" w:fill="D3DFEE"/>
              </w:tcPr>
            </w:tcPrChange>
          </w:tcPr>
          <w:p w:rsidR="00FA1843" w:rsidRDefault="00FA1843" w:rsidP="004E6DD5">
            <w:pPr>
              <w:pStyle w:val="ListParagraph"/>
              <w:numPr>
                <w:ilvl w:val="0"/>
                <w:numId w:val="2"/>
              </w:numPr>
              <w:suppressAutoHyphens/>
              <w:spacing w:before="0" w:after="0" w:line="100" w:lineRule="atLeast"/>
              <w:contextualSpacing w:val="0"/>
              <w:rPr>
                <w:ins w:id="91" w:author="Tim Tibbals" w:date="2013-01-11T11:11:00Z"/>
                <w:color w:val="365F91"/>
              </w:rPr>
            </w:pPr>
            <w:ins w:id="92" w:author="Tim Tibbals" w:date="2013-01-11T11:11:00Z">
              <w:r>
                <w:rPr>
                  <w:color w:val="365F91"/>
                </w:rPr>
                <w:t>Adding field to identify to return all</w:t>
              </w:r>
            </w:ins>
            <w:ins w:id="93" w:author="Tim Tibbals" w:date="2013-01-11T11:12:00Z">
              <w:r>
                <w:rPr>
                  <w:color w:val="365F91"/>
                </w:rPr>
                <w:t>, only updated fields or no</w:t>
              </w:r>
            </w:ins>
            <w:ins w:id="94" w:author="Tim Tibbals" w:date="2013-01-11T11:11:00Z">
              <w:r>
                <w:rPr>
                  <w:color w:val="365F91"/>
                </w:rPr>
                <w:t xml:space="preserve"> data in the create and update</w:t>
              </w:r>
            </w:ins>
          </w:p>
        </w:tc>
      </w:tr>
      <w:tr w:rsidR="00FA1843" w:rsidTr="00C97971">
        <w:tblPrEx>
          <w:tblPrExChange w:id="95" w:author="David LaCroix" w:date="2013-10-29T14:17:00Z">
            <w:tblPrEx>
              <w:tblW w:w="9468" w:type="dxa"/>
            </w:tblPrEx>
          </w:tblPrExChange>
        </w:tblPrEx>
        <w:trPr>
          <w:ins w:id="96" w:author="David LaCroix" w:date="2013-10-29T14:07:00Z"/>
          <w:trPrChange w:id="97" w:author="David LaCroix" w:date="2013-10-29T14:17:00Z">
            <w:trPr>
              <w:gridAfter w:val="0"/>
            </w:trPr>
          </w:trPrChange>
        </w:trPr>
        <w:tc>
          <w:tcPr>
            <w:tcW w:w="1098" w:type="dxa"/>
            <w:shd w:val="clear" w:color="auto" w:fill="D3DFEE"/>
            <w:tcPrChange w:id="98" w:author="David LaCroix" w:date="2013-10-29T14:17:00Z">
              <w:tcPr>
                <w:tcW w:w="1187" w:type="dxa"/>
                <w:shd w:val="clear" w:color="auto" w:fill="D3DFEE"/>
              </w:tcPr>
            </w:tcPrChange>
          </w:tcPr>
          <w:p w:rsidR="00FA1843" w:rsidRDefault="00FA1843" w:rsidP="001348B6">
            <w:pPr>
              <w:spacing w:before="0" w:after="0" w:line="100" w:lineRule="atLeast"/>
              <w:rPr>
                <w:ins w:id="99" w:author="David LaCroix" w:date="2013-10-29T14:07:00Z"/>
                <w:b/>
                <w:bCs/>
                <w:color w:val="365F91"/>
              </w:rPr>
            </w:pPr>
            <w:ins w:id="100" w:author="David LaCroix" w:date="2013-10-29T14:07:00Z">
              <w:r>
                <w:rPr>
                  <w:b/>
                  <w:bCs/>
                  <w:color w:val="365F91"/>
                </w:rPr>
                <w:t>3.0</w:t>
              </w:r>
            </w:ins>
          </w:p>
        </w:tc>
        <w:tc>
          <w:tcPr>
            <w:tcW w:w="1350" w:type="dxa"/>
            <w:shd w:val="clear" w:color="auto" w:fill="D3DFEE"/>
            <w:tcPrChange w:id="101" w:author="David LaCroix" w:date="2013-10-29T14:17:00Z">
              <w:tcPr>
                <w:tcW w:w="1261" w:type="dxa"/>
                <w:shd w:val="clear" w:color="auto" w:fill="D3DFEE"/>
              </w:tcPr>
            </w:tcPrChange>
          </w:tcPr>
          <w:p w:rsidR="00FA1843" w:rsidRPr="00FA1843" w:rsidRDefault="005917E4">
            <w:pPr>
              <w:suppressAutoHyphens/>
              <w:spacing w:before="0" w:after="0" w:line="100" w:lineRule="atLeast"/>
              <w:rPr>
                <w:ins w:id="102" w:author="David LaCroix" w:date="2013-10-29T14:07:00Z"/>
                <w:b/>
                <w:color w:val="365F91"/>
                <w:rPrChange w:id="103" w:author="David LaCroix" w:date="2013-10-29T14:08:00Z">
                  <w:rPr>
                    <w:ins w:id="104" w:author="David LaCroix" w:date="2013-10-29T14:07:00Z"/>
                    <w:color w:val="365F91"/>
                  </w:rPr>
                </w:rPrChange>
              </w:rPr>
              <w:pPrChange w:id="105" w:author="David LaCroix" w:date="2013-10-29T14:07:00Z">
                <w:pPr>
                  <w:suppressAutoHyphens/>
                  <w:spacing w:before="0" w:after="0" w:line="100" w:lineRule="atLeast"/>
                  <w:ind w:left="360"/>
                </w:pPr>
              </w:pPrChange>
            </w:pPr>
            <w:ins w:id="106" w:author="David LaCroix" w:date="2013-10-29T14:08:00Z">
              <w:r>
                <w:rPr>
                  <w:b/>
                  <w:color w:val="365F91"/>
                  <w:rPrChange w:id="107" w:author="David LaCroix" w:date="2013-10-29T14:08:00Z">
                    <w:rPr>
                      <w:b/>
                      <w:color w:val="365F91"/>
                    </w:rPr>
                  </w:rPrChange>
                </w:rPr>
                <w:t>12/16</w:t>
              </w:r>
              <w:bookmarkStart w:id="108" w:name="_GoBack"/>
              <w:bookmarkEnd w:id="108"/>
              <w:r w:rsidR="00FA1843" w:rsidRPr="00FA1843">
                <w:rPr>
                  <w:b/>
                  <w:color w:val="365F91"/>
                  <w:rPrChange w:id="109" w:author="David LaCroix" w:date="2013-10-29T14:08:00Z">
                    <w:rPr>
                      <w:color w:val="365F91"/>
                    </w:rPr>
                  </w:rPrChange>
                </w:rPr>
                <w:t>/2013</w:t>
              </w:r>
            </w:ins>
          </w:p>
        </w:tc>
        <w:tc>
          <w:tcPr>
            <w:tcW w:w="7020" w:type="dxa"/>
            <w:shd w:val="clear" w:color="auto" w:fill="D3DFEE"/>
            <w:tcPrChange w:id="110" w:author="David LaCroix" w:date="2013-10-29T14:17:00Z">
              <w:tcPr>
                <w:tcW w:w="7020" w:type="dxa"/>
                <w:gridSpan w:val="2"/>
                <w:shd w:val="clear" w:color="auto" w:fill="D3DFEE"/>
              </w:tcPr>
            </w:tcPrChange>
          </w:tcPr>
          <w:p w:rsidR="00FA1843" w:rsidRDefault="00C97971" w:rsidP="004E6DD5">
            <w:pPr>
              <w:pStyle w:val="ListParagraph"/>
              <w:numPr>
                <w:ilvl w:val="0"/>
                <w:numId w:val="2"/>
              </w:numPr>
              <w:suppressAutoHyphens/>
              <w:spacing w:before="0" w:after="0" w:line="100" w:lineRule="atLeast"/>
              <w:contextualSpacing w:val="0"/>
              <w:rPr>
                <w:ins w:id="111" w:author="David LaCroix" w:date="2013-10-29T14:07:00Z"/>
                <w:color w:val="365F91"/>
              </w:rPr>
            </w:pPr>
            <w:ins w:id="112" w:author="David LaCroix" w:date="2013-10-29T14:17:00Z">
              <w:r w:rsidRPr="00C97971">
                <w:rPr>
                  <w:color w:val="365F91"/>
                  <w:rPrChange w:id="113" w:author="David LaCroix" w:date="2013-10-29T14:17:00Z">
                    <w:rPr/>
                  </w:rPrChange>
                </w:rPr>
                <w:t>Versioning and format change with release CUFX 3.0</w:t>
              </w:r>
            </w:ins>
          </w:p>
        </w:tc>
      </w:tr>
    </w:tbl>
    <w:p w:rsidR="004E6DD5" w:rsidRDefault="004E6DD5" w:rsidP="004E6DD5">
      <w:pPr>
        <w:pStyle w:val="Heading1"/>
      </w:pPr>
      <w:bookmarkStart w:id="114" w:name="__RefHeading__4913_12649920"/>
      <w:bookmarkStart w:id="115" w:name="_Toc179424414"/>
      <w:bookmarkStart w:id="116" w:name="_Toc308679782"/>
      <w:bookmarkStart w:id="117" w:name="_Toc336963239"/>
      <w:bookmarkEnd w:id="114"/>
      <w:r w:rsidRPr="00453757">
        <w:t>Overview</w:t>
      </w:r>
      <w:r>
        <w:t xml:space="preserve"> of Specification</w:t>
      </w:r>
      <w:bookmarkEnd w:id="115"/>
      <w:bookmarkEnd w:id="116"/>
      <w:bookmarkEnd w:id="117"/>
    </w:p>
    <w:p w:rsidR="000D24E6" w:rsidRDefault="00B937E9" w:rsidP="00B937E9">
      <w:pPr>
        <w:rPr>
          <w:ins w:id="118" w:author="David LaCroix" w:date="2013-10-29T14:15:00Z"/>
        </w:rPr>
      </w:pPr>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rsidR="000D24E6" w:rsidRPr="000D24E6" w:rsidRDefault="000D24E6">
      <w:pPr>
        <w:rPr>
          <w:ins w:id="119" w:author="David LaCroix" w:date="2013-10-29T14:15:00Z"/>
        </w:rPr>
      </w:pPr>
    </w:p>
    <w:p w:rsidR="00B937E9" w:rsidRPr="000D24E6" w:rsidRDefault="000D24E6">
      <w:pPr>
        <w:tabs>
          <w:tab w:val="left" w:pos="2085"/>
        </w:tabs>
        <w:pPrChange w:id="120" w:author="David LaCroix" w:date="2013-10-29T14:15:00Z">
          <w:pPr/>
        </w:pPrChange>
      </w:pPr>
      <w:ins w:id="121" w:author="David LaCroix" w:date="2013-10-29T14:15:00Z">
        <w:r>
          <w:tab/>
        </w:r>
      </w:ins>
    </w:p>
    <w:p w:rsidR="004E6DD5" w:rsidRDefault="001348B6" w:rsidP="004E6DD5">
      <w:pPr>
        <w:pStyle w:val="Heading1"/>
      </w:pPr>
      <w:bookmarkStart w:id="122" w:name="__RefHeading__4915_12649920"/>
      <w:bookmarkStart w:id="123" w:name="_Toc179424415"/>
      <w:bookmarkStart w:id="124" w:name="_Toc308679783"/>
      <w:bookmarkStart w:id="125" w:name="_Toc336963240"/>
      <w:bookmarkEnd w:id="122"/>
      <w:r>
        <w:lastRenderedPageBreak/>
        <w:t>K</w:t>
      </w:r>
      <w:r w:rsidR="004E6DD5">
        <w:t xml:space="preserve">nown </w:t>
      </w:r>
      <w:r w:rsidR="004E6DD5" w:rsidRPr="00453757">
        <w:t>Errors</w:t>
      </w:r>
      <w:r w:rsidR="004E6DD5">
        <w:t xml:space="preserve"> in the document</w:t>
      </w:r>
      <w:bookmarkEnd w:id="123"/>
      <w:bookmarkEnd w:id="124"/>
      <w:bookmarkEnd w:id="125"/>
    </w:p>
    <w:tbl>
      <w:tblPr>
        <w:tblW w:w="0" w:type="auto"/>
        <w:tblLayout w:type="fixed"/>
        <w:tblLook w:val="0000" w:firstRow="0" w:lastRow="0" w:firstColumn="0" w:lastColumn="0" w:noHBand="0" w:noVBand="0"/>
      </w:tblPr>
      <w:tblGrid>
        <w:gridCol w:w="7307"/>
        <w:gridCol w:w="1800"/>
      </w:tblGrid>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r>
              <w:t>Status of Error</w:t>
            </w:r>
          </w:p>
        </w:tc>
      </w:tr>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rsidR="004E6DD5" w:rsidRDefault="004E6DD5" w:rsidP="004E6DD5">
          <w:pPr>
            <w:pStyle w:val="TOCHeading"/>
          </w:pPr>
          <w:r>
            <w:t>Table of Contents</w:t>
          </w:r>
        </w:p>
        <w:p w:rsidR="001348B6"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336963237" w:history="1">
            <w:r w:rsidR="001348B6" w:rsidRPr="000004F6">
              <w:rPr>
                <w:rStyle w:val="Hyperlink"/>
                <w:noProof/>
              </w:rPr>
              <w:t>Document Status</w:t>
            </w:r>
            <w:r w:rsidR="001348B6">
              <w:rPr>
                <w:noProof/>
                <w:webHidden/>
              </w:rPr>
              <w:tab/>
            </w:r>
            <w:r w:rsidR="001348B6">
              <w:rPr>
                <w:noProof/>
                <w:webHidden/>
              </w:rPr>
              <w:fldChar w:fldCharType="begin"/>
            </w:r>
            <w:r w:rsidR="001348B6">
              <w:rPr>
                <w:noProof/>
                <w:webHidden/>
              </w:rPr>
              <w:instrText xml:space="preserve"> PAGEREF _Toc336963237 \h </w:instrText>
            </w:r>
            <w:r w:rsidR="001348B6">
              <w:rPr>
                <w:noProof/>
                <w:webHidden/>
              </w:rPr>
            </w:r>
            <w:r w:rsidR="001348B6">
              <w:rPr>
                <w:noProof/>
                <w:webHidden/>
              </w:rPr>
              <w:fldChar w:fldCharType="separate"/>
            </w:r>
            <w:r w:rsidR="001348B6">
              <w:rPr>
                <w:noProof/>
                <w:webHidden/>
              </w:rPr>
              <w:t>1</w:t>
            </w:r>
            <w:r w:rsidR="001348B6">
              <w:rPr>
                <w:noProof/>
                <w:webHidden/>
              </w:rPr>
              <w:fldChar w:fldCharType="end"/>
            </w:r>
          </w:hyperlink>
        </w:p>
        <w:p w:rsidR="001348B6" w:rsidRDefault="00117933">
          <w:pPr>
            <w:pStyle w:val="TOC1"/>
            <w:tabs>
              <w:tab w:val="right" w:leader="dot" w:pos="9350"/>
            </w:tabs>
            <w:rPr>
              <w:noProof/>
              <w:sz w:val="22"/>
              <w:szCs w:val="22"/>
            </w:rPr>
          </w:pPr>
          <w:hyperlink w:anchor="_Toc336963238" w:history="1">
            <w:r w:rsidR="001348B6" w:rsidRPr="000004F6">
              <w:rPr>
                <w:rStyle w:val="Hyperlink"/>
                <w:noProof/>
              </w:rPr>
              <w:t>Change Log</w:t>
            </w:r>
            <w:r w:rsidR="001348B6">
              <w:rPr>
                <w:noProof/>
                <w:webHidden/>
              </w:rPr>
              <w:tab/>
            </w:r>
            <w:r w:rsidR="001348B6">
              <w:rPr>
                <w:noProof/>
                <w:webHidden/>
              </w:rPr>
              <w:fldChar w:fldCharType="begin"/>
            </w:r>
            <w:r w:rsidR="001348B6">
              <w:rPr>
                <w:noProof/>
                <w:webHidden/>
              </w:rPr>
              <w:instrText xml:space="preserve"> PAGEREF _Toc336963238 \h </w:instrText>
            </w:r>
            <w:r w:rsidR="001348B6">
              <w:rPr>
                <w:noProof/>
                <w:webHidden/>
              </w:rPr>
            </w:r>
            <w:r w:rsidR="001348B6">
              <w:rPr>
                <w:noProof/>
                <w:webHidden/>
              </w:rPr>
              <w:fldChar w:fldCharType="separate"/>
            </w:r>
            <w:r w:rsidR="001348B6">
              <w:rPr>
                <w:noProof/>
                <w:webHidden/>
              </w:rPr>
              <w:t>1</w:t>
            </w:r>
            <w:r w:rsidR="001348B6">
              <w:rPr>
                <w:noProof/>
                <w:webHidden/>
              </w:rPr>
              <w:fldChar w:fldCharType="end"/>
            </w:r>
          </w:hyperlink>
        </w:p>
        <w:p w:rsidR="001348B6" w:rsidRDefault="00117933">
          <w:pPr>
            <w:pStyle w:val="TOC1"/>
            <w:tabs>
              <w:tab w:val="right" w:leader="dot" w:pos="9350"/>
            </w:tabs>
            <w:rPr>
              <w:noProof/>
              <w:sz w:val="22"/>
              <w:szCs w:val="22"/>
            </w:rPr>
          </w:pPr>
          <w:hyperlink w:anchor="_Toc336963239" w:history="1">
            <w:r w:rsidR="001348B6" w:rsidRPr="000004F6">
              <w:rPr>
                <w:rStyle w:val="Hyperlink"/>
                <w:noProof/>
              </w:rPr>
              <w:t>Overview of Specification</w:t>
            </w:r>
            <w:r w:rsidR="001348B6">
              <w:rPr>
                <w:noProof/>
                <w:webHidden/>
              </w:rPr>
              <w:tab/>
            </w:r>
            <w:r w:rsidR="001348B6">
              <w:rPr>
                <w:noProof/>
                <w:webHidden/>
              </w:rPr>
              <w:fldChar w:fldCharType="begin"/>
            </w:r>
            <w:r w:rsidR="001348B6">
              <w:rPr>
                <w:noProof/>
                <w:webHidden/>
              </w:rPr>
              <w:instrText xml:space="preserve"> PAGEREF _Toc336963239 \h </w:instrText>
            </w:r>
            <w:r w:rsidR="001348B6">
              <w:rPr>
                <w:noProof/>
                <w:webHidden/>
              </w:rPr>
            </w:r>
            <w:r w:rsidR="001348B6">
              <w:rPr>
                <w:noProof/>
                <w:webHidden/>
              </w:rPr>
              <w:fldChar w:fldCharType="separate"/>
            </w:r>
            <w:r w:rsidR="001348B6">
              <w:rPr>
                <w:noProof/>
                <w:webHidden/>
              </w:rPr>
              <w:t>1</w:t>
            </w:r>
            <w:r w:rsidR="001348B6">
              <w:rPr>
                <w:noProof/>
                <w:webHidden/>
              </w:rPr>
              <w:fldChar w:fldCharType="end"/>
            </w:r>
          </w:hyperlink>
        </w:p>
        <w:p w:rsidR="001348B6" w:rsidRDefault="00117933">
          <w:pPr>
            <w:pStyle w:val="TOC1"/>
            <w:tabs>
              <w:tab w:val="right" w:leader="dot" w:pos="9350"/>
            </w:tabs>
            <w:rPr>
              <w:noProof/>
              <w:sz w:val="22"/>
              <w:szCs w:val="22"/>
            </w:rPr>
          </w:pPr>
          <w:hyperlink w:anchor="_Toc336963240" w:history="1">
            <w:r w:rsidR="001348B6" w:rsidRPr="000004F6">
              <w:rPr>
                <w:rStyle w:val="Hyperlink"/>
                <w:noProof/>
              </w:rPr>
              <w:t>Known Errors in the document</w:t>
            </w:r>
            <w:r w:rsidR="001348B6">
              <w:rPr>
                <w:noProof/>
                <w:webHidden/>
              </w:rPr>
              <w:tab/>
            </w:r>
            <w:r w:rsidR="001348B6">
              <w:rPr>
                <w:noProof/>
                <w:webHidden/>
              </w:rPr>
              <w:fldChar w:fldCharType="begin"/>
            </w:r>
            <w:r w:rsidR="001348B6">
              <w:rPr>
                <w:noProof/>
                <w:webHidden/>
              </w:rPr>
              <w:instrText xml:space="preserve"> PAGEREF _Toc336963240 \h </w:instrText>
            </w:r>
            <w:r w:rsidR="001348B6">
              <w:rPr>
                <w:noProof/>
                <w:webHidden/>
              </w:rPr>
            </w:r>
            <w:r w:rsidR="001348B6">
              <w:rPr>
                <w:noProof/>
                <w:webHidden/>
              </w:rPr>
              <w:fldChar w:fldCharType="separate"/>
            </w:r>
            <w:r w:rsidR="001348B6">
              <w:rPr>
                <w:noProof/>
                <w:webHidden/>
              </w:rPr>
              <w:t>1</w:t>
            </w:r>
            <w:r w:rsidR="001348B6">
              <w:rPr>
                <w:noProof/>
                <w:webHidden/>
              </w:rPr>
              <w:fldChar w:fldCharType="end"/>
            </w:r>
          </w:hyperlink>
        </w:p>
        <w:p w:rsidR="001348B6" w:rsidRDefault="00117933">
          <w:pPr>
            <w:pStyle w:val="TOC1"/>
            <w:tabs>
              <w:tab w:val="right" w:leader="dot" w:pos="9350"/>
            </w:tabs>
            <w:rPr>
              <w:noProof/>
              <w:sz w:val="22"/>
              <w:szCs w:val="22"/>
            </w:rPr>
          </w:pPr>
          <w:hyperlink w:anchor="_Toc336963241" w:history="1">
            <w:r w:rsidR="001348B6" w:rsidRPr="000004F6">
              <w:rPr>
                <w:rStyle w:val="Hyperlink"/>
                <w:noProof/>
              </w:rPr>
              <w:t>Document Conventions</w:t>
            </w:r>
            <w:r w:rsidR="001348B6">
              <w:rPr>
                <w:noProof/>
                <w:webHidden/>
              </w:rPr>
              <w:tab/>
            </w:r>
            <w:r w:rsidR="001348B6">
              <w:rPr>
                <w:noProof/>
                <w:webHidden/>
              </w:rPr>
              <w:fldChar w:fldCharType="begin"/>
            </w:r>
            <w:r w:rsidR="001348B6">
              <w:rPr>
                <w:noProof/>
                <w:webHidden/>
              </w:rPr>
              <w:instrText xml:space="preserve"> PAGEREF _Toc336963241 \h </w:instrText>
            </w:r>
            <w:r w:rsidR="001348B6">
              <w:rPr>
                <w:noProof/>
                <w:webHidden/>
              </w:rPr>
            </w:r>
            <w:r w:rsidR="001348B6">
              <w:rPr>
                <w:noProof/>
                <w:webHidden/>
              </w:rPr>
              <w:fldChar w:fldCharType="separate"/>
            </w:r>
            <w:r w:rsidR="001348B6">
              <w:rPr>
                <w:noProof/>
                <w:webHidden/>
              </w:rPr>
              <w:t>3</w:t>
            </w:r>
            <w:r w:rsidR="001348B6">
              <w:rPr>
                <w:noProof/>
                <w:webHidden/>
              </w:rPr>
              <w:fldChar w:fldCharType="end"/>
            </w:r>
          </w:hyperlink>
        </w:p>
        <w:p w:rsidR="001348B6" w:rsidRDefault="00117933">
          <w:pPr>
            <w:pStyle w:val="TOC1"/>
            <w:tabs>
              <w:tab w:val="right" w:leader="dot" w:pos="9350"/>
            </w:tabs>
            <w:rPr>
              <w:noProof/>
              <w:sz w:val="22"/>
              <w:szCs w:val="22"/>
            </w:rPr>
          </w:pPr>
          <w:hyperlink w:anchor="_Toc336963242" w:history="1">
            <w:r w:rsidR="001348B6" w:rsidRPr="000004F6">
              <w:rPr>
                <w:rStyle w:val="Hyperlink"/>
                <w:noProof/>
              </w:rPr>
              <w:t>Definitions related to the specification</w:t>
            </w:r>
            <w:r w:rsidR="001348B6">
              <w:rPr>
                <w:noProof/>
                <w:webHidden/>
              </w:rPr>
              <w:tab/>
            </w:r>
            <w:r w:rsidR="001348B6">
              <w:rPr>
                <w:noProof/>
                <w:webHidden/>
              </w:rPr>
              <w:fldChar w:fldCharType="begin"/>
            </w:r>
            <w:r w:rsidR="001348B6">
              <w:rPr>
                <w:noProof/>
                <w:webHidden/>
              </w:rPr>
              <w:instrText xml:space="preserve"> PAGEREF _Toc336963242 \h </w:instrText>
            </w:r>
            <w:r w:rsidR="001348B6">
              <w:rPr>
                <w:noProof/>
                <w:webHidden/>
              </w:rPr>
            </w:r>
            <w:r w:rsidR="001348B6">
              <w:rPr>
                <w:noProof/>
                <w:webHidden/>
              </w:rPr>
              <w:fldChar w:fldCharType="separate"/>
            </w:r>
            <w:r w:rsidR="001348B6">
              <w:rPr>
                <w:noProof/>
                <w:webHidden/>
              </w:rPr>
              <w:t>3</w:t>
            </w:r>
            <w:r w:rsidR="001348B6">
              <w:rPr>
                <w:noProof/>
                <w:webHidden/>
              </w:rPr>
              <w:fldChar w:fldCharType="end"/>
            </w:r>
          </w:hyperlink>
        </w:p>
        <w:p w:rsidR="001348B6" w:rsidRDefault="00117933">
          <w:pPr>
            <w:pStyle w:val="TOC2"/>
            <w:tabs>
              <w:tab w:val="right" w:leader="dot" w:pos="9350"/>
            </w:tabs>
            <w:rPr>
              <w:noProof/>
              <w:sz w:val="22"/>
              <w:szCs w:val="22"/>
            </w:rPr>
          </w:pPr>
          <w:hyperlink w:anchor="_Toc336963243" w:history="1">
            <w:r w:rsidR="001348B6" w:rsidRPr="000004F6">
              <w:rPr>
                <w:rStyle w:val="Hyperlink"/>
                <w:noProof/>
              </w:rPr>
              <w:t>messageContext Data Elements</w:t>
            </w:r>
            <w:r w:rsidR="001348B6">
              <w:rPr>
                <w:noProof/>
                <w:webHidden/>
              </w:rPr>
              <w:tab/>
            </w:r>
            <w:r w:rsidR="001348B6">
              <w:rPr>
                <w:noProof/>
                <w:webHidden/>
              </w:rPr>
              <w:fldChar w:fldCharType="begin"/>
            </w:r>
            <w:r w:rsidR="001348B6">
              <w:rPr>
                <w:noProof/>
                <w:webHidden/>
              </w:rPr>
              <w:instrText xml:space="preserve"> PAGEREF _Toc336963243 \h </w:instrText>
            </w:r>
            <w:r w:rsidR="001348B6">
              <w:rPr>
                <w:noProof/>
                <w:webHidden/>
              </w:rPr>
            </w:r>
            <w:r w:rsidR="001348B6">
              <w:rPr>
                <w:noProof/>
                <w:webHidden/>
              </w:rPr>
              <w:fldChar w:fldCharType="separate"/>
            </w:r>
            <w:r w:rsidR="001348B6">
              <w:rPr>
                <w:noProof/>
                <w:webHidden/>
              </w:rPr>
              <w:t>3</w:t>
            </w:r>
            <w:r w:rsidR="001348B6">
              <w:rPr>
                <w:noProof/>
                <w:webHidden/>
              </w:rPr>
              <w:fldChar w:fldCharType="end"/>
            </w:r>
          </w:hyperlink>
        </w:p>
        <w:p w:rsidR="001348B6" w:rsidRDefault="00117933">
          <w:pPr>
            <w:pStyle w:val="TOC2"/>
            <w:tabs>
              <w:tab w:val="right" w:leader="dot" w:pos="9350"/>
            </w:tabs>
            <w:rPr>
              <w:noProof/>
              <w:sz w:val="22"/>
              <w:szCs w:val="22"/>
            </w:rPr>
          </w:pPr>
          <w:hyperlink w:anchor="_Toc336963244" w:history="1">
            <w:r w:rsidR="001348B6" w:rsidRPr="000004F6">
              <w:rPr>
                <w:rStyle w:val="Hyperlink"/>
                <w:noProof/>
              </w:rPr>
              <w:t>REST-JSON Example 1:</w:t>
            </w:r>
            <w:r w:rsidR="001348B6">
              <w:rPr>
                <w:noProof/>
                <w:webHidden/>
              </w:rPr>
              <w:tab/>
            </w:r>
            <w:r w:rsidR="001348B6">
              <w:rPr>
                <w:noProof/>
                <w:webHidden/>
              </w:rPr>
              <w:fldChar w:fldCharType="begin"/>
            </w:r>
            <w:r w:rsidR="001348B6">
              <w:rPr>
                <w:noProof/>
                <w:webHidden/>
              </w:rPr>
              <w:instrText xml:space="preserve"> PAGEREF _Toc336963244 \h </w:instrText>
            </w:r>
            <w:r w:rsidR="001348B6">
              <w:rPr>
                <w:noProof/>
                <w:webHidden/>
              </w:rPr>
            </w:r>
            <w:r w:rsidR="001348B6">
              <w:rPr>
                <w:noProof/>
                <w:webHidden/>
              </w:rPr>
              <w:fldChar w:fldCharType="separate"/>
            </w:r>
            <w:r w:rsidR="001348B6">
              <w:rPr>
                <w:noProof/>
                <w:webHidden/>
              </w:rPr>
              <w:t>4</w:t>
            </w:r>
            <w:r w:rsidR="001348B6">
              <w:rPr>
                <w:noProof/>
                <w:webHidden/>
              </w:rPr>
              <w:fldChar w:fldCharType="end"/>
            </w:r>
          </w:hyperlink>
        </w:p>
        <w:p w:rsidR="001348B6" w:rsidRDefault="00117933">
          <w:pPr>
            <w:pStyle w:val="TOC2"/>
            <w:tabs>
              <w:tab w:val="right" w:leader="dot" w:pos="9350"/>
            </w:tabs>
            <w:rPr>
              <w:noProof/>
              <w:sz w:val="22"/>
              <w:szCs w:val="22"/>
            </w:rPr>
          </w:pPr>
          <w:hyperlink w:anchor="_Toc336963245" w:history="1">
            <w:r w:rsidR="001348B6" w:rsidRPr="000004F6">
              <w:rPr>
                <w:rStyle w:val="Hyperlink"/>
                <w:noProof/>
              </w:rPr>
              <w:t>REST-JSON Example 2:</w:t>
            </w:r>
            <w:r w:rsidR="001348B6">
              <w:rPr>
                <w:noProof/>
                <w:webHidden/>
              </w:rPr>
              <w:tab/>
            </w:r>
            <w:r w:rsidR="001348B6">
              <w:rPr>
                <w:noProof/>
                <w:webHidden/>
              </w:rPr>
              <w:fldChar w:fldCharType="begin"/>
            </w:r>
            <w:r w:rsidR="001348B6">
              <w:rPr>
                <w:noProof/>
                <w:webHidden/>
              </w:rPr>
              <w:instrText xml:space="preserve"> PAGEREF _Toc336963245 \h </w:instrText>
            </w:r>
            <w:r w:rsidR="001348B6">
              <w:rPr>
                <w:noProof/>
                <w:webHidden/>
              </w:rPr>
            </w:r>
            <w:r w:rsidR="001348B6">
              <w:rPr>
                <w:noProof/>
                <w:webHidden/>
              </w:rPr>
              <w:fldChar w:fldCharType="separate"/>
            </w:r>
            <w:r w:rsidR="001348B6">
              <w:rPr>
                <w:noProof/>
                <w:webHidden/>
              </w:rPr>
              <w:t>5</w:t>
            </w:r>
            <w:r w:rsidR="001348B6">
              <w:rPr>
                <w:noProof/>
                <w:webHidden/>
              </w:rPr>
              <w:fldChar w:fldCharType="end"/>
            </w:r>
          </w:hyperlink>
        </w:p>
        <w:p w:rsidR="004E6DD5" w:rsidRDefault="004E6DD5" w:rsidP="004E6DD5">
          <w:pPr>
            <w:rPr>
              <w:noProof/>
            </w:rPr>
          </w:pPr>
          <w:r>
            <w:rPr>
              <w:b/>
              <w:bCs/>
              <w:noProof/>
            </w:rPr>
            <w:fldChar w:fldCharType="end"/>
          </w:r>
        </w:p>
      </w:sdtContent>
    </w:sdt>
    <w:bookmarkStart w:id="126" w:name="_Toc179424416" w:displacedByCustomXml="prev"/>
    <w:p w:rsidR="004E6DD5" w:rsidRDefault="004E6DD5" w:rsidP="004E6DD5">
      <w:pPr>
        <w:pStyle w:val="Heading1"/>
        <w:pageBreakBefore/>
      </w:pPr>
      <w:bookmarkStart w:id="127" w:name="_Toc336963241"/>
      <w:r>
        <w:lastRenderedPageBreak/>
        <w:t>Document Conventions</w:t>
      </w:r>
      <w:bookmarkEnd w:id="126"/>
      <w:bookmarkEnd w:id="127"/>
    </w:p>
    <w:p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E6DD5" w:rsidRDefault="004E6DD5" w:rsidP="004E6DD5">
      <w:pPr>
        <w:pStyle w:val="NormalWeb"/>
      </w:pPr>
      <w:r>
        <w:t>All formatting in this document utilize Word Styles.</w:t>
      </w:r>
    </w:p>
    <w:p w:rsidR="004E6DD5" w:rsidRDefault="004E6DD5" w:rsidP="004E6DD5">
      <w:pPr>
        <w:pStyle w:val="NormalWeb"/>
      </w:pPr>
      <w:r>
        <w:t>All Citations must utilize Word Citations to automatically show at the end of the document.</w:t>
      </w:r>
    </w:p>
    <w:p w:rsidR="004E6DD5" w:rsidRDefault="004E6DD5" w:rsidP="004E6DD5">
      <w:pPr>
        <w:pStyle w:val="NormalWeb"/>
      </w:pPr>
      <w:r>
        <w:t xml:space="preserve">All updates after the initial creation must be performed </w:t>
      </w:r>
      <w:ins w:id="128" w:author="gbelcic" w:date="2012-11-13T16:09:00Z">
        <w:r w:rsidR="0016382B">
          <w:t>with</w:t>
        </w:r>
      </w:ins>
      <w:del w:id="129" w:author="gbelcic" w:date="2012-11-13T16:09:00Z">
        <w:r w:rsidDel="0016382B">
          <w:delText>using</w:delText>
        </w:r>
      </w:del>
      <w:r>
        <w:t xml:space="preserve"> Track</w:t>
      </w:r>
      <w:del w:id="130" w:author="gbelcic" w:date="2012-11-13T16:09:00Z">
        <w:r w:rsidDel="0016382B">
          <w:delText>ing</w:delText>
        </w:r>
      </w:del>
      <w:r>
        <w:t xml:space="preserve"> Changes</w:t>
      </w:r>
      <w:ins w:id="131" w:author="gbelcic" w:date="2012-11-13T16:09:00Z">
        <w:r w:rsidR="0016382B">
          <w:t xml:space="preserve"> </w:t>
        </w:r>
        <w:r w:rsidR="0016382B" w:rsidRPr="0016382B">
          <w:rPr>
            <w:b/>
            <w:rPrChange w:id="132" w:author="gbelcic" w:date="2012-11-13T16:09:00Z">
              <w:rPr>
                <w:rFonts w:asciiTheme="minorHAnsi" w:eastAsiaTheme="minorEastAsia" w:hAnsiTheme="minorHAnsi" w:cstheme="minorBidi"/>
                <w:kern w:val="0"/>
                <w:lang w:eastAsia="en-US"/>
              </w:rPr>
            </w:rPrChange>
          </w:rPr>
          <w:t>On</w:t>
        </w:r>
      </w:ins>
      <w:del w:id="133" w:author="gbelcic" w:date="2012-11-13T16:09:00Z">
        <w:r w:rsidDel="0016382B">
          <w:delText xml:space="preserve"> turn on</w:delText>
        </w:r>
      </w:del>
      <w:r>
        <w:t xml:space="preserve"> and Accepted by the Architecture </w:t>
      </w:r>
      <w:ins w:id="134" w:author="gbelcic" w:date="2012-11-13T16:18:00Z">
        <w:r w:rsidR="00930061">
          <w:t>C</w:t>
        </w:r>
      </w:ins>
      <w:del w:id="135" w:author="gbelcic" w:date="2012-11-13T16:18:00Z">
        <w:r w:rsidDel="00930061">
          <w:delText>c</w:delText>
        </w:r>
      </w:del>
      <w:r>
        <w:t>ommittee.</w:t>
      </w:r>
    </w:p>
    <w:p w:rsidR="004E6DD5" w:rsidRDefault="004E6DD5" w:rsidP="004E6DD5">
      <w:pPr>
        <w:pStyle w:val="NormalWeb"/>
      </w:pPr>
      <w:r>
        <w:t>Any Quotes in code examples below should typically be coded as ASCII character decimal 034 or 022 hex.</w:t>
      </w:r>
    </w:p>
    <w:p w:rsidR="004E6DD5" w:rsidRDefault="004E6DD5" w:rsidP="004E6DD5">
      <w:pPr>
        <w:pStyle w:val="Heading1"/>
      </w:pPr>
      <w:bookmarkStart w:id="136" w:name="__RefHeading__4921_12649920"/>
      <w:bookmarkStart w:id="137" w:name="_Toc179424417"/>
      <w:bookmarkStart w:id="138" w:name="_Toc336963242"/>
      <w:bookmarkEnd w:id="136"/>
      <w:r>
        <w:t>Definitions related to the specification</w:t>
      </w:r>
      <w:bookmarkEnd w:id="137"/>
      <w:bookmarkEnd w:id="138"/>
    </w:p>
    <w:p w:rsidR="004E6DD5" w:rsidRDefault="001348B6" w:rsidP="004E6DD5">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p>
    <w:p w:rsidR="00E36661" w:rsidRDefault="00045741" w:rsidP="00045741">
      <w:pPr>
        <w:pStyle w:val="Heading2"/>
      </w:pPr>
      <w:bookmarkStart w:id="139" w:name="_Toc336963244"/>
      <w:r>
        <w:t xml:space="preserve">REST-JSON </w:t>
      </w:r>
      <w:r w:rsidR="00F136D9">
        <w:t>Example</w:t>
      </w:r>
      <w:r w:rsidR="001E695B">
        <w:t xml:space="preserve"> 1</w:t>
      </w:r>
      <w:r w:rsidR="00F136D9">
        <w:t>:</w:t>
      </w:r>
      <w:bookmarkEnd w:id="139"/>
    </w:p>
    <w:p w:rsidR="00045741" w:rsidRDefault="00045741" w:rsidP="00045741">
      <w:pPr>
        <w:spacing w:before="0" w:after="0" w:line="240" w:lineRule="auto"/>
      </w:pPr>
    </w:p>
    <w:p w:rsidR="00045741" w:rsidRPr="00045741" w:rsidRDefault="00045741" w:rsidP="00045741">
      <w:pPr>
        <w:spacing w:before="0" w:after="0" w:line="240" w:lineRule="auto"/>
        <w:rPr>
          <w:i/>
        </w:rPr>
      </w:pPr>
      <w:r w:rsidRPr="00045741">
        <w:rPr>
          <w:i/>
        </w:rPr>
        <w:t>....</w:t>
      </w:r>
      <w:r w:rsidR="001E695B">
        <w:rPr>
          <w:i/>
        </w:rPr>
        <w:t xml:space="preserve">get </w:t>
      </w:r>
      <w:proofErr w:type="gramStart"/>
      <w:r w:rsidR="001E695B">
        <w:rPr>
          <w:i/>
        </w:rPr>
        <w:t xml:space="preserve">rates </w:t>
      </w:r>
      <w:r w:rsidRPr="00045741">
        <w:rPr>
          <w:i/>
        </w:rPr>
        <w:t xml:space="preserve"> message</w:t>
      </w:r>
      <w:proofErr w:type="gramEnd"/>
      <w:r w:rsidRPr="00045741">
        <w:rPr>
          <w:i/>
        </w:rPr>
        <w:t>...</w:t>
      </w:r>
    </w:p>
    <w:p w:rsidR="00045741" w:rsidRDefault="00045741" w:rsidP="00045741">
      <w:pPr>
        <w:spacing w:before="0" w:after="0" w:line="240" w:lineRule="auto"/>
      </w:pPr>
    </w:p>
    <w:p w:rsidR="00F136D9" w:rsidRDefault="00F136D9" w:rsidP="00045741">
      <w:pPr>
        <w:spacing w:before="0" w:after="0" w:line="240" w:lineRule="auto"/>
      </w:pPr>
      <w:r>
        <w:t>“</w:t>
      </w:r>
      <w:proofErr w:type="spellStart"/>
      <w:proofErr w:type="gramStart"/>
      <w:r>
        <w:t>messageContext</w:t>
      </w:r>
      <w:proofErr w:type="spellEnd"/>
      <w:proofErr w:type="gramEnd"/>
      <w:r>
        <w:t>”:{</w:t>
      </w:r>
    </w:p>
    <w:p w:rsidR="00F136D9" w:rsidRDefault="00F136D9" w:rsidP="00045741">
      <w:pPr>
        <w:spacing w:before="0" w:after="0" w:line="240" w:lineRule="auto"/>
      </w:pPr>
      <w:r>
        <w:tab/>
        <w:t>“</w:t>
      </w:r>
      <w:proofErr w:type="spellStart"/>
      <w:r>
        <w:t>vendorId</w:t>
      </w:r>
      <w:proofErr w:type="spellEnd"/>
      <w:r>
        <w:t>”:”Facebook, Inc.”</w:t>
      </w:r>
    </w:p>
    <w:p w:rsidR="00F136D9" w:rsidRDefault="00F136D9" w:rsidP="00045741">
      <w:pPr>
        <w:spacing w:before="0" w:after="0" w:line="240" w:lineRule="auto"/>
      </w:pPr>
      <w:r>
        <w:tab/>
        <w:t>“</w:t>
      </w:r>
      <w:proofErr w:type="spellStart"/>
      <w:r>
        <w:t>appId</w:t>
      </w:r>
      <w:proofErr w:type="spellEnd"/>
      <w:r>
        <w:t xml:space="preserve">”:”Facebook </w:t>
      </w:r>
      <w:r w:rsidR="00045741">
        <w:t xml:space="preserve">finance </w:t>
      </w:r>
      <w:r>
        <w:t>plug-in widget”,</w:t>
      </w:r>
    </w:p>
    <w:p w:rsidR="00045741" w:rsidRDefault="00045741" w:rsidP="00045741">
      <w:pPr>
        <w:spacing w:before="0" w:after="0" w:line="240" w:lineRule="auto"/>
      </w:pPr>
      <w:r>
        <w:tab/>
        <w:t>“</w:t>
      </w:r>
      <w:proofErr w:type="spellStart"/>
      <w:r>
        <w:t>fiId</w:t>
      </w:r>
      <w:proofErr w:type="spellEnd"/>
      <w:r>
        <w:t>”:”Your Favorite Financial Institution”,</w:t>
      </w:r>
    </w:p>
    <w:p w:rsidR="008402BE" w:rsidDel="008402BE" w:rsidRDefault="00045741" w:rsidP="00045741">
      <w:pPr>
        <w:spacing w:before="0" w:after="0" w:line="240" w:lineRule="auto"/>
        <w:rPr>
          <w:del w:id="140" w:author="Tim Tibbals" w:date="2013-01-11T11:14:00Z"/>
        </w:rPr>
      </w:pPr>
      <w:r>
        <w:tab/>
        <w:t>“</w:t>
      </w:r>
      <w:proofErr w:type="spellStart"/>
      <w:r>
        <w:t>dataSourceId</w:t>
      </w:r>
      <w:proofErr w:type="spellEnd"/>
      <w:r>
        <w:t>”:”Rates Database”,</w:t>
      </w:r>
    </w:p>
    <w:p w:rsidR="00045741" w:rsidRDefault="00045741" w:rsidP="00045741">
      <w:pPr>
        <w:spacing w:before="0" w:after="0" w:line="240" w:lineRule="auto"/>
      </w:pPr>
      <w:r>
        <w:tab/>
        <w:t>“</w:t>
      </w:r>
      <w:proofErr w:type="spellStart"/>
      <w:proofErr w:type="gramStart"/>
      <w:r>
        <w:t>userIdList</w:t>
      </w:r>
      <w:proofErr w:type="spellEnd"/>
      <w:proofErr w:type="gramEnd"/>
      <w:r>
        <w:t>”:[</w:t>
      </w:r>
      <w:r w:rsidR="002E0427">
        <w:tab/>
        <w:t>//*** note JSON assumes complex types within an array.. thus why user isn’t listed *//</w:t>
      </w:r>
    </w:p>
    <w:p w:rsidR="00045741" w:rsidRDefault="00045741" w:rsidP="00045741">
      <w:pPr>
        <w:spacing w:before="0" w:after="0" w:line="240" w:lineRule="auto"/>
      </w:pPr>
      <w:r>
        <w:tab/>
      </w:r>
      <w:r>
        <w:tab/>
        <w:t>{</w:t>
      </w:r>
      <w:r>
        <w:tab/>
      </w:r>
    </w:p>
    <w:p w:rsidR="00045741" w:rsidRDefault="00045741" w:rsidP="00045741">
      <w:pPr>
        <w:spacing w:before="0" w:after="0" w:line="240" w:lineRule="auto"/>
      </w:pPr>
      <w:r>
        <w:tab/>
      </w:r>
      <w:r>
        <w:tab/>
        <w:t>“</w:t>
      </w:r>
      <w:proofErr w:type="spellStart"/>
      <w:r>
        <w:t>userIdType</w:t>
      </w:r>
      <w:proofErr w:type="spellEnd"/>
      <w:r w:rsidR="001E695B">
        <w:t>”</w:t>
      </w:r>
      <w:r>
        <w:t>:”</w:t>
      </w:r>
      <w:r w:rsidR="001348B6">
        <w:t>Anonymous</w:t>
      </w:r>
      <w:r>
        <w:t>”</w:t>
      </w:r>
    </w:p>
    <w:p w:rsidR="00045741" w:rsidRDefault="00045741" w:rsidP="00045741">
      <w:pPr>
        <w:spacing w:before="0" w:after="0" w:line="240" w:lineRule="auto"/>
      </w:pPr>
      <w:r>
        <w:tab/>
      </w:r>
      <w:r>
        <w:tab/>
        <w:t>}</w:t>
      </w:r>
    </w:p>
    <w:p w:rsidR="00045741" w:rsidRDefault="00045741" w:rsidP="00045741">
      <w:pPr>
        <w:spacing w:before="0" w:after="0" w:line="240" w:lineRule="auto"/>
      </w:pPr>
      <w:r>
        <w:tab/>
        <w:t>]</w:t>
      </w:r>
    </w:p>
    <w:p w:rsidR="00F136D9" w:rsidRDefault="00F136D9" w:rsidP="00045741">
      <w:pPr>
        <w:spacing w:before="0" w:after="0" w:line="240" w:lineRule="auto"/>
      </w:pPr>
      <w:r>
        <w:t>}</w:t>
      </w:r>
    </w:p>
    <w:p w:rsidR="00045741" w:rsidRDefault="00045741" w:rsidP="00045741">
      <w:pPr>
        <w:spacing w:before="0" w:after="0" w:line="240" w:lineRule="auto"/>
      </w:pPr>
    </w:p>
    <w:p w:rsidR="001E695B" w:rsidRPr="00045741" w:rsidRDefault="001E695B" w:rsidP="001E695B">
      <w:pPr>
        <w:spacing w:before="0" w:after="0" w:line="240" w:lineRule="auto"/>
        <w:rPr>
          <w:i/>
        </w:rPr>
      </w:pPr>
      <w:r w:rsidRPr="00045741">
        <w:rPr>
          <w:i/>
        </w:rPr>
        <w:t>....</w:t>
      </w:r>
      <w:r>
        <w:rPr>
          <w:i/>
        </w:rPr>
        <w:t xml:space="preserve">get </w:t>
      </w:r>
      <w:proofErr w:type="gramStart"/>
      <w:r>
        <w:rPr>
          <w:i/>
        </w:rPr>
        <w:t xml:space="preserve">rates </w:t>
      </w:r>
      <w:r w:rsidRPr="00045741">
        <w:rPr>
          <w:i/>
        </w:rPr>
        <w:t xml:space="preserve"> message</w:t>
      </w:r>
      <w:proofErr w:type="gramEnd"/>
      <w:r w:rsidRPr="00045741">
        <w:rPr>
          <w:i/>
        </w:rPr>
        <w:t>...</w:t>
      </w:r>
    </w:p>
    <w:p w:rsidR="001E695B" w:rsidRDefault="001E695B" w:rsidP="00045741">
      <w:pPr>
        <w:spacing w:before="0" w:after="0" w:line="240" w:lineRule="auto"/>
        <w:rPr>
          <w:i/>
        </w:rPr>
      </w:pPr>
    </w:p>
    <w:p w:rsidR="001E695B" w:rsidRDefault="001E695B" w:rsidP="001E695B">
      <w:pPr>
        <w:pStyle w:val="Heading2"/>
      </w:pPr>
      <w:bookmarkStart w:id="141" w:name="_Toc336963245"/>
      <w:r>
        <w:t>REST-JSON Example 2:</w:t>
      </w:r>
      <w:bookmarkEnd w:id="141"/>
    </w:p>
    <w:p w:rsidR="001E695B" w:rsidRDefault="001E695B" w:rsidP="001E695B">
      <w:pPr>
        <w:spacing w:before="0" w:after="0" w:line="240" w:lineRule="auto"/>
      </w:pPr>
    </w:p>
    <w:p w:rsidR="001E695B" w:rsidRPr="00045741" w:rsidRDefault="001E695B" w:rsidP="001E695B">
      <w:pPr>
        <w:spacing w:before="0" w:after="0" w:line="240" w:lineRule="auto"/>
        <w:rPr>
          <w:i/>
        </w:rPr>
      </w:pPr>
      <w:r w:rsidRPr="00045741">
        <w:rPr>
          <w:i/>
        </w:rPr>
        <w:t>....</w:t>
      </w:r>
      <w:del w:id="142" w:author="Tim Tibbals" w:date="2013-01-11T11:13:00Z">
        <w:r w:rsidDel="008402BE">
          <w:rPr>
            <w:i/>
          </w:rPr>
          <w:delText xml:space="preserve">get </w:delText>
        </w:r>
      </w:del>
      <w:proofErr w:type="gramStart"/>
      <w:ins w:id="143" w:author="Tim Tibbals" w:date="2013-01-11T11:13:00Z">
        <w:r w:rsidR="008402BE">
          <w:rPr>
            <w:i/>
          </w:rPr>
          <w:t xml:space="preserve">update  </w:t>
        </w:r>
      </w:ins>
      <w:r>
        <w:rPr>
          <w:i/>
        </w:rPr>
        <w:t>account</w:t>
      </w:r>
      <w:proofErr w:type="gramEnd"/>
      <w:r>
        <w:rPr>
          <w:i/>
        </w:rPr>
        <w:t xml:space="preserve"> info message</w:t>
      </w:r>
      <w:r w:rsidRPr="00045741">
        <w:rPr>
          <w:i/>
        </w:rPr>
        <w:t>...</w:t>
      </w:r>
    </w:p>
    <w:p w:rsidR="001E695B" w:rsidRDefault="001E695B" w:rsidP="001E695B">
      <w:pPr>
        <w:spacing w:before="0" w:after="0" w:line="240" w:lineRule="auto"/>
      </w:pPr>
    </w:p>
    <w:p w:rsidR="001E695B" w:rsidRDefault="001E695B" w:rsidP="001E695B">
      <w:pPr>
        <w:spacing w:before="0" w:after="0" w:line="240" w:lineRule="auto"/>
      </w:pPr>
      <w:r>
        <w:t>“</w:t>
      </w:r>
      <w:proofErr w:type="spellStart"/>
      <w:proofErr w:type="gramStart"/>
      <w:r>
        <w:t>messageContext</w:t>
      </w:r>
      <w:proofErr w:type="spellEnd"/>
      <w:proofErr w:type="gramEnd"/>
      <w:r>
        <w:t>”:{</w:t>
      </w:r>
    </w:p>
    <w:p w:rsidR="001E695B" w:rsidRDefault="001E695B" w:rsidP="001E695B">
      <w:pPr>
        <w:spacing w:before="0" w:after="0" w:line="240" w:lineRule="auto"/>
      </w:pPr>
      <w:r>
        <w:tab/>
        <w:t>“</w:t>
      </w:r>
      <w:proofErr w:type="spellStart"/>
      <w:r>
        <w:t>vendorId</w:t>
      </w:r>
      <w:proofErr w:type="spellEnd"/>
      <w:r>
        <w:t>”:”Widget, Inc.”</w:t>
      </w:r>
    </w:p>
    <w:p w:rsidR="001E695B" w:rsidRDefault="001E695B" w:rsidP="001E695B">
      <w:pPr>
        <w:spacing w:before="0" w:after="0" w:line="240" w:lineRule="auto"/>
      </w:pPr>
      <w:r>
        <w:tab/>
        <w:t>“</w:t>
      </w:r>
      <w:proofErr w:type="spellStart"/>
      <w:r>
        <w:t>appId</w:t>
      </w:r>
      <w:proofErr w:type="spellEnd"/>
      <w:r>
        <w:t>”:”</w:t>
      </w:r>
      <w:del w:id="144" w:author="Tim Tibbals" w:date="2013-01-11T11:13:00Z">
        <w:r w:rsidDel="008402BE">
          <w:delText xml:space="preserve"> Balance Widget</w:delText>
        </w:r>
      </w:del>
      <w:ins w:id="145" w:author="Tim Tibbals" w:date="2013-01-11T11:13:00Z">
        <w:r w:rsidR="008402BE">
          <w:t>Solutions 1 Online Banking</w:t>
        </w:r>
      </w:ins>
      <w:r>
        <w:t>”,</w:t>
      </w:r>
    </w:p>
    <w:p w:rsidR="001E695B" w:rsidRDefault="001E695B" w:rsidP="001E695B">
      <w:pPr>
        <w:spacing w:before="0" w:after="0" w:line="240" w:lineRule="auto"/>
      </w:pPr>
      <w:r>
        <w:tab/>
        <w:t>“</w:t>
      </w:r>
      <w:proofErr w:type="spellStart"/>
      <w:r>
        <w:t>fiId</w:t>
      </w:r>
      <w:proofErr w:type="spellEnd"/>
      <w:r>
        <w:t>”:”Your Favorite Financial Institution”,</w:t>
      </w:r>
    </w:p>
    <w:p w:rsidR="001E695B" w:rsidRDefault="001E695B" w:rsidP="001E695B">
      <w:pPr>
        <w:spacing w:before="0" w:after="0" w:line="240" w:lineRule="auto"/>
        <w:rPr>
          <w:ins w:id="146" w:author="Tim Tibbals" w:date="2013-01-11T11:14:00Z"/>
        </w:rPr>
      </w:pPr>
      <w:r>
        <w:tab/>
        <w:t>“</w:t>
      </w:r>
      <w:proofErr w:type="spellStart"/>
      <w:r>
        <w:t>dataSourceId</w:t>
      </w:r>
      <w:proofErr w:type="spellEnd"/>
      <w:r>
        <w:t>”:”Secure financial data source”,</w:t>
      </w:r>
    </w:p>
    <w:p w:rsidR="008402BE" w:rsidRDefault="008402BE" w:rsidP="001E695B">
      <w:pPr>
        <w:spacing w:before="0" w:after="0" w:line="240" w:lineRule="auto"/>
      </w:pPr>
      <w:ins w:id="147" w:author="Tim Tibbals" w:date="2013-01-11T11:14:00Z">
        <w:r>
          <w:tab/>
          <w:t>“</w:t>
        </w:r>
        <w:proofErr w:type="spellStart"/>
        <w:r>
          <w:t>returnDataFilter</w:t>
        </w:r>
        <w:proofErr w:type="spellEnd"/>
        <w:r>
          <w:t>”:”All”,</w:t>
        </w:r>
      </w:ins>
    </w:p>
    <w:p w:rsidR="001E695B" w:rsidRDefault="001E695B" w:rsidP="001E695B">
      <w:pPr>
        <w:spacing w:before="0" w:after="0" w:line="240" w:lineRule="auto"/>
      </w:pPr>
      <w:r>
        <w:tab/>
        <w:t>“</w:t>
      </w:r>
      <w:proofErr w:type="spellStart"/>
      <w:proofErr w:type="gramStart"/>
      <w:r>
        <w:t>userIdList</w:t>
      </w:r>
      <w:proofErr w:type="spellEnd"/>
      <w:proofErr w:type="gramEnd"/>
      <w:r>
        <w:t>”:[</w:t>
      </w:r>
      <w:r w:rsidR="00D52A3B">
        <w:t xml:space="preserve">  //*** note JSON assumes complex types within an array.. thus why user isn’t listed *//</w:t>
      </w:r>
      <w:r>
        <w:tab/>
      </w:r>
      <w:r>
        <w:tab/>
      </w:r>
      <w:r w:rsidR="00D52A3B">
        <w:tab/>
      </w:r>
      <w:r>
        <w:t>{</w:t>
      </w:r>
      <w:r>
        <w:tab/>
      </w:r>
    </w:p>
    <w:p w:rsidR="001E695B" w:rsidRDefault="001E695B" w:rsidP="001E695B">
      <w:pPr>
        <w:spacing w:before="0" w:after="0" w:line="100" w:lineRule="atLeast"/>
        <w:ind w:left="360"/>
      </w:pPr>
      <w:r>
        <w:tab/>
      </w:r>
      <w:r>
        <w:tab/>
        <w:t>“</w:t>
      </w:r>
      <w:proofErr w:type="spellStart"/>
      <w:r>
        <w:t>userIdType</w:t>
      </w:r>
      <w:proofErr w:type="spellEnd"/>
      <w:r>
        <w:t>”:”</w:t>
      </w:r>
      <w:r w:rsidRPr="001E695B">
        <w:t xml:space="preserve"> </w:t>
      </w:r>
      <w:proofErr w:type="spellStart"/>
      <w:r w:rsidR="00D15D0C">
        <w:t>FIUserId</w:t>
      </w:r>
      <w:proofErr w:type="spellEnd"/>
      <w:r>
        <w:t>”,</w:t>
      </w:r>
    </w:p>
    <w:p w:rsidR="001E695B" w:rsidRDefault="001E695B" w:rsidP="001E695B">
      <w:pPr>
        <w:spacing w:before="0" w:after="0" w:line="100" w:lineRule="atLeast"/>
        <w:ind w:left="360"/>
      </w:pPr>
      <w:r>
        <w:tab/>
      </w:r>
      <w:r>
        <w:tab/>
        <w:t>“userID”:”jSmith123”</w:t>
      </w:r>
    </w:p>
    <w:p w:rsidR="001E695B" w:rsidRDefault="001E695B" w:rsidP="001E695B">
      <w:pPr>
        <w:spacing w:before="0" w:after="0" w:line="240" w:lineRule="auto"/>
      </w:pPr>
      <w:r>
        <w:tab/>
      </w:r>
      <w:r>
        <w:tab/>
        <w:t>}</w:t>
      </w:r>
    </w:p>
    <w:p w:rsidR="001E695B" w:rsidRDefault="001E695B" w:rsidP="001E695B">
      <w:pPr>
        <w:spacing w:before="0" w:after="0" w:line="240" w:lineRule="auto"/>
        <w:rPr>
          <w:ins w:id="148" w:author="gbelcic" w:date="2012-11-13T17:23:00Z"/>
        </w:rPr>
      </w:pPr>
      <w:r>
        <w:tab/>
        <w:t>]</w:t>
      </w:r>
    </w:p>
    <w:p w:rsidR="00BB3490" w:rsidRDefault="00BB3490" w:rsidP="00BB3490">
      <w:pPr>
        <w:spacing w:before="0" w:after="0" w:line="240" w:lineRule="auto"/>
        <w:rPr>
          <w:ins w:id="149" w:author="gbelcic" w:date="2012-11-13T17:23:00Z"/>
        </w:rPr>
      </w:pPr>
      <w:ins w:id="150" w:author="gbelcic" w:date="2012-11-13T17:23:00Z">
        <w:r>
          <w:tab/>
          <w:t>“</w:t>
        </w:r>
        <w:proofErr w:type="spellStart"/>
        <w:proofErr w:type="gramStart"/>
        <w:r>
          <w:t>customData</w:t>
        </w:r>
        <w:proofErr w:type="spellEnd"/>
        <w:proofErr w:type="gramEnd"/>
        <w:r>
          <w:t>”:[</w:t>
        </w:r>
      </w:ins>
      <w:ins w:id="151" w:author="gbelcic" w:date="2012-11-13T17:58:00Z">
        <w:r w:rsidR="00E22129">
          <w:t xml:space="preserve">  //*** </w:t>
        </w:r>
      </w:ins>
      <w:ins w:id="152" w:author="gbelcic" w:date="2012-11-13T17:59:00Z">
        <w:r w:rsidR="00E22129">
          <w:t>using</w:t>
        </w:r>
      </w:ins>
      <w:ins w:id="153" w:author="gbelcic" w:date="2012-11-13T18:01:00Z">
        <w:r w:rsidR="00E22129">
          <w:t xml:space="preserve"> custom </w:t>
        </w:r>
      </w:ins>
      <w:ins w:id="154" w:author="gbelcic" w:date="2012-11-13T17:59:00Z">
        <w:r w:rsidR="00E22129">
          <w:t xml:space="preserve">data to pass user specific password or </w:t>
        </w:r>
      </w:ins>
      <w:ins w:id="155" w:author="gbelcic" w:date="2012-11-13T18:00:00Z">
        <w:r w:rsidR="00E22129">
          <w:t>similar</w:t>
        </w:r>
      </w:ins>
      <w:ins w:id="156" w:author="gbelcic" w:date="2012-11-13T17:59:00Z">
        <w:r w:rsidR="00E22129">
          <w:t xml:space="preserve"> </w:t>
        </w:r>
      </w:ins>
      <w:ins w:id="157" w:author="gbelcic" w:date="2012-11-13T18:00:00Z">
        <w:r w:rsidR="00E22129">
          <w:t>to</w:t>
        </w:r>
      </w:ins>
      <w:ins w:id="158" w:author="gbelcic" w:date="2012-11-13T18:02:00Z">
        <w:r w:rsidR="00E22129">
          <w:t xml:space="preserve"> </w:t>
        </w:r>
      </w:ins>
      <w:ins w:id="159" w:author="gbelcic" w:date="2012-11-13T18:00:00Z">
        <w:r w:rsidR="00E22129">
          <w:t>source provider</w:t>
        </w:r>
      </w:ins>
      <w:ins w:id="160" w:author="gbelcic" w:date="2012-11-13T17:58:00Z">
        <w:r w:rsidR="00E22129">
          <w:t xml:space="preserve"> *//</w:t>
        </w:r>
      </w:ins>
    </w:p>
    <w:p w:rsidR="00BB3490" w:rsidRDefault="00BB3490" w:rsidP="00BB3490">
      <w:pPr>
        <w:spacing w:before="0" w:after="0" w:line="240" w:lineRule="auto"/>
        <w:rPr>
          <w:ins w:id="161" w:author="gbelcic" w:date="2012-11-13T17:23:00Z"/>
        </w:rPr>
      </w:pPr>
      <w:ins w:id="162" w:author="gbelcic" w:date="2012-11-13T17:23:00Z">
        <w:r>
          <w:tab/>
        </w:r>
        <w:r>
          <w:tab/>
          <w:t>{</w:t>
        </w:r>
        <w:r>
          <w:tab/>
        </w:r>
      </w:ins>
    </w:p>
    <w:p w:rsidR="00BB3490" w:rsidRDefault="00BB3490" w:rsidP="00BB3490">
      <w:pPr>
        <w:spacing w:before="0" w:after="0" w:line="240" w:lineRule="auto"/>
        <w:rPr>
          <w:ins w:id="163" w:author="gbelcic" w:date="2012-11-13T17:23:00Z"/>
        </w:rPr>
      </w:pPr>
      <w:ins w:id="164" w:author="gbelcic" w:date="2012-11-13T17:23:00Z">
        <w:r>
          <w:tab/>
        </w:r>
        <w:r>
          <w:tab/>
          <w:t xml:space="preserve">“name”:” </w:t>
        </w:r>
        <w:proofErr w:type="spellStart"/>
        <w:r>
          <w:t>userKeyToken</w:t>
        </w:r>
        <w:proofErr w:type="spellEnd"/>
        <w:r>
          <w:t>”,</w:t>
        </w:r>
      </w:ins>
    </w:p>
    <w:p w:rsidR="00BB3490" w:rsidRDefault="00BB3490" w:rsidP="00BB3490">
      <w:pPr>
        <w:spacing w:before="0" w:after="0" w:line="240" w:lineRule="auto"/>
        <w:rPr>
          <w:ins w:id="165" w:author="gbelcic" w:date="2012-11-13T17:23:00Z"/>
        </w:rPr>
      </w:pPr>
      <w:ins w:id="166" w:author="gbelcic" w:date="2012-11-13T17:23:00Z">
        <w:r>
          <w:tab/>
        </w:r>
        <w:r>
          <w:tab/>
          <w:t>“value”:”#$f01hgbn%rthvc5”</w:t>
        </w:r>
      </w:ins>
    </w:p>
    <w:p w:rsidR="00BB3490" w:rsidRDefault="00BB3490" w:rsidP="00BB3490">
      <w:pPr>
        <w:spacing w:before="0" w:after="0" w:line="240" w:lineRule="auto"/>
        <w:rPr>
          <w:ins w:id="167" w:author="gbelcic" w:date="2012-11-13T17:23:00Z"/>
        </w:rPr>
      </w:pPr>
      <w:ins w:id="168" w:author="gbelcic" w:date="2012-11-13T17:23:00Z">
        <w:r>
          <w:tab/>
        </w:r>
        <w:r>
          <w:tab/>
          <w:t>}</w:t>
        </w:r>
      </w:ins>
    </w:p>
    <w:p w:rsidR="00BB3490" w:rsidRDefault="00BB3490" w:rsidP="00BB3490">
      <w:pPr>
        <w:spacing w:before="0" w:after="0" w:line="240" w:lineRule="auto"/>
      </w:pPr>
      <w:ins w:id="169" w:author="gbelcic" w:date="2012-11-13T17:23:00Z">
        <w:r>
          <w:tab/>
          <w:t>]</w:t>
        </w:r>
      </w:ins>
    </w:p>
    <w:p w:rsidR="001E695B" w:rsidRDefault="001E695B" w:rsidP="001E695B">
      <w:pPr>
        <w:spacing w:before="0" w:after="0" w:line="240" w:lineRule="auto"/>
      </w:pPr>
      <w:r>
        <w:t>}</w:t>
      </w:r>
    </w:p>
    <w:p w:rsidR="001E695B" w:rsidRDefault="001E695B" w:rsidP="001E695B">
      <w:pPr>
        <w:spacing w:before="0" w:after="0" w:line="240" w:lineRule="auto"/>
      </w:pPr>
    </w:p>
    <w:p w:rsidR="001E695B" w:rsidRPr="00045741" w:rsidRDefault="001E695B" w:rsidP="001E695B">
      <w:pPr>
        <w:spacing w:before="0" w:after="0" w:line="240" w:lineRule="auto"/>
        <w:rPr>
          <w:i/>
        </w:rPr>
      </w:pPr>
      <w:r w:rsidRPr="00045741">
        <w:rPr>
          <w:i/>
        </w:rPr>
        <w:t>...</w:t>
      </w:r>
      <w:r>
        <w:rPr>
          <w:i/>
        </w:rPr>
        <w:t xml:space="preserve">get account info </w:t>
      </w:r>
      <w:r w:rsidRPr="00045741">
        <w:rPr>
          <w:i/>
        </w:rPr>
        <w:t>message...</w:t>
      </w:r>
    </w:p>
    <w:p w:rsidR="001E695B" w:rsidRPr="00045741" w:rsidRDefault="001E695B" w:rsidP="00045741">
      <w:pPr>
        <w:spacing w:before="0" w:after="0" w:line="240" w:lineRule="auto"/>
        <w:rPr>
          <w:i/>
        </w:rPr>
      </w:pPr>
    </w:p>
    <w:sectPr w:rsidR="001E695B" w:rsidRPr="000457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933" w:rsidRDefault="00117933" w:rsidP="00920493">
      <w:pPr>
        <w:spacing w:before="0" w:after="0" w:line="240" w:lineRule="auto"/>
      </w:pPr>
      <w:r>
        <w:separator/>
      </w:r>
    </w:p>
  </w:endnote>
  <w:endnote w:type="continuationSeparator" w:id="0">
    <w:p w:rsidR="00117933" w:rsidRDefault="00117933"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E6" w:rsidRDefault="000D24E6">
    <w:pPr>
      <w:pStyle w:val="Footer"/>
      <w:rPr>
        <w:ins w:id="170" w:author="David LaCroix" w:date="2013-10-29T14:15:00Z"/>
      </w:rP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rsidTr="00AC7A51">
      <w:trPr>
        <w:ins w:id="171" w:author="David LaCroix" w:date="2013-10-29T14:15:00Z"/>
      </w:trPr>
      <w:tc>
        <w:tcPr>
          <w:tcW w:w="918" w:type="dxa"/>
        </w:tcPr>
        <w:p w:rsidR="000D24E6" w:rsidRPr="000D24E6" w:rsidRDefault="000D24E6" w:rsidP="000D24E6">
          <w:pPr>
            <w:tabs>
              <w:tab w:val="center" w:pos="4680"/>
              <w:tab w:val="right" w:pos="9360"/>
            </w:tabs>
            <w:spacing w:before="0" w:after="0" w:line="240" w:lineRule="auto"/>
            <w:jc w:val="right"/>
            <w:rPr>
              <w:ins w:id="172" w:author="David LaCroix" w:date="2013-10-29T14:15:00Z"/>
              <w:b/>
              <w:bCs/>
              <w:color w:val="4F81BD" w:themeColor="accent1"/>
              <w:sz w:val="32"/>
              <w:szCs w:val="32"/>
              <w14:numForm w14:val="oldStyle"/>
            </w:rPr>
          </w:pPr>
          <w:ins w:id="173" w:author="David LaCroix" w:date="2013-10-29T14:15:00Z">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ins>
          <w:r w:rsidR="005917E4" w:rsidRPr="005917E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ins w:id="174" w:author="David LaCroix" w:date="2013-10-29T14:15:00Z">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ins>
        </w:p>
      </w:tc>
      <w:tc>
        <w:tcPr>
          <w:tcW w:w="7938" w:type="dxa"/>
        </w:tcPr>
        <w:p w:rsidR="000D24E6" w:rsidRPr="000D24E6" w:rsidRDefault="000D24E6" w:rsidP="000D24E6">
          <w:pPr>
            <w:tabs>
              <w:tab w:val="center" w:pos="4680"/>
              <w:tab w:val="right" w:pos="9360"/>
            </w:tabs>
            <w:spacing w:before="0" w:after="0" w:line="240" w:lineRule="auto"/>
            <w:rPr>
              <w:ins w:id="175" w:author="David LaCroix" w:date="2013-10-29T14:15:00Z"/>
            </w:rPr>
          </w:pPr>
          <w:ins w:id="176" w:author="David LaCroix" w:date="2013-10-29T14:16:00Z">
            <w:r>
              <w:fldChar w:fldCharType="begin"/>
            </w:r>
            <w:r>
              <w:instrText xml:space="preserve"> FILENAME   \* MERGEFORMAT </w:instrText>
            </w:r>
          </w:ins>
          <w:r>
            <w:fldChar w:fldCharType="separate"/>
          </w:r>
          <w:ins w:id="177" w:author="David LaCroix" w:date="2013-10-29T14:16:00Z">
            <w:r>
              <w:rPr>
                <w:noProof/>
              </w:rPr>
              <w:t>CUFX Message Context Data Ver 3_0</w:t>
            </w:r>
            <w:r>
              <w:fldChar w:fldCharType="end"/>
            </w:r>
          </w:ins>
        </w:p>
      </w:tc>
    </w:tr>
  </w:tbl>
  <w:p w:rsidR="000D24E6" w:rsidRDefault="000D24E6">
    <w:pPr>
      <w:pStyle w:val="Footer"/>
      <w:rPr>
        <w:ins w:id="178" w:author="David LaCroix" w:date="2013-10-29T14:14:00Z"/>
      </w:rPr>
    </w:pPr>
  </w:p>
  <w:p w:rsidR="001348B6" w:rsidRDefault="0013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933" w:rsidRDefault="00117933" w:rsidP="00920493">
      <w:pPr>
        <w:spacing w:before="0" w:after="0" w:line="240" w:lineRule="auto"/>
      </w:pPr>
      <w:r>
        <w:separator/>
      </w:r>
    </w:p>
  </w:footnote>
  <w:footnote w:type="continuationSeparator" w:id="0">
    <w:p w:rsidR="00117933" w:rsidRDefault="00117933" w:rsidP="009204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LaCroix">
    <w15:presenceInfo w15:providerId="Windows Live" w15:userId="a5cac72fc514c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5E"/>
    <w:rsid w:val="00045741"/>
    <w:rsid w:val="000D24E6"/>
    <w:rsid w:val="00117933"/>
    <w:rsid w:val="001348B6"/>
    <w:rsid w:val="00154668"/>
    <w:rsid w:val="0016382B"/>
    <w:rsid w:val="001C055E"/>
    <w:rsid w:val="001E695B"/>
    <w:rsid w:val="002244C2"/>
    <w:rsid w:val="002C745B"/>
    <w:rsid w:val="002E0427"/>
    <w:rsid w:val="00366FA7"/>
    <w:rsid w:val="00392E02"/>
    <w:rsid w:val="003B0033"/>
    <w:rsid w:val="004C6CBC"/>
    <w:rsid w:val="004C7CBA"/>
    <w:rsid w:val="004E6DD5"/>
    <w:rsid w:val="005917E4"/>
    <w:rsid w:val="005B6EEA"/>
    <w:rsid w:val="006B31D9"/>
    <w:rsid w:val="006C1FBF"/>
    <w:rsid w:val="007121DB"/>
    <w:rsid w:val="007C0EA9"/>
    <w:rsid w:val="007D690D"/>
    <w:rsid w:val="008402BE"/>
    <w:rsid w:val="00851942"/>
    <w:rsid w:val="00920493"/>
    <w:rsid w:val="00930061"/>
    <w:rsid w:val="00977C6B"/>
    <w:rsid w:val="00983279"/>
    <w:rsid w:val="00A9503E"/>
    <w:rsid w:val="00B937E9"/>
    <w:rsid w:val="00BB3490"/>
    <w:rsid w:val="00C40C2C"/>
    <w:rsid w:val="00C50CB8"/>
    <w:rsid w:val="00C97971"/>
    <w:rsid w:val="00CA1530"/>
    <w:rsid w:val="00D15D0C"/>
    <w:rsid w:val="00D25D14"/>
    <w:rsid w:val="00D52A3B"/>
    <w:rsid w:val="00DB3C87"/>
    <w:rsid w:val="00DD68A4"/>
    <w:rsid w:val="00E22129"/>
    <w:rsid w:val="00E36661"/>
    <w:rsid w:val="00E930F3"/>
    <w:rsid w:val="00F136D9"/>
    <w:rsid w:val="00F43662"/>
    <w:rsid w:val="00F66B67"/>
    <w:rsid w:val="00F823EC"/>
    <w:rsid w:val="00FA1843"/>
    <w:rsid w:val="00FC339E"/>
    <w:rsid w:val="00FD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basedOn w:val="Normal"/>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s>
</file>

<file path=customXml/itemProps1.xml><?xml version="1.0" encoding="utf-8"?>
<ds:datastoreItem xmlns:ds="http://schemas.openxmlformats.org/officeDocument/2006/customXml" ds:itemID="{B97F3013-147B-4B15-976E-8B137AB2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cp:revision>
  <dcterms:created xsi:type="dcterms:W3CDTF">2013-01-11T17:15:00Z</dcterms:created>
  <dcterms:modified xsi:type="dcterms:W3CDTF">2013-12-16T16:09:00Z</dcterms:modified>
</cp:coreProperties>
</file>