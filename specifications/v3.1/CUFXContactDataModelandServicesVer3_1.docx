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0FB8CA22"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20507F">
        <w:t>3.</w:t>
      </w:r>
      <w:ins w:id="0" w:author="David LaCroix" w:date="2015-07-17T12:17:00Z">
        <w:r w:rsidR="00E350C5">
          <w:t>1</w:t>
        </w:r>
      </w:ins>
      <w:del w:id="1" w:author="David LaCroix" w:date="2015-07-17T12:17:00Z">
        <w:r w:rsidR="0020507F" w:rsidDel="00E350C5">
          <w:delText>0</w:delText>
        </w:r>
      </w:del>
    </w:p>
    <w:p w14:paraId="6AD6A013" w14:textId="77777777" w:rsidR="00C673DC" w:rsidRPr="00C673DC" w:rsidRDefault="00C673DC" w:rsidP="003F38C1">
      <w:pPr>
        <w:pStyle w:val="Heading1"/>
      </w:pPr>
      <w:bookmarkStart w:id="2" w:name="_Toc308532706"/>
      <w:bookmarkStart w:id="3" w:name="_Toc308532761"/>
      <w:bookmarkStart w:id="4" w:name="_Toc365370159"/>
      <w:r w:rsidRPr="00C673DC">
        <w:t>Document Status</w:t>
      </w:r>
      <w:bookmarkEnd w:id="2"/>
      <w:bookmarkEnd w:id="3"/>
      <w:bookmarkEnd w:id="4"/>
    </w:p>
    <w:p w14:paraId="46C7EF37" w14:textId="77777777" w:rsidR="0020507F" w:rsidRPr="0020507F" w:rsidRDefault="0020507F" w:rsidP="0020507F">
      <w:pPr>
        <w:spacing w:before="200"/>
        <w:rPr>
          <w:rFonts w:eastAsiaTheme="minorEastAsia"/>
          <w:sz w:val="20"/>
          <w:szCs w:val="20"/>
        </w:rPr>
      </w:pPr>
      <w:bookmarkStart w:id="5" w:name="_Toc308532762"/>
      <w:bookmarkStart w:id="6" w:name="_Toc365370160"/>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7F30E39F" w14:textId="3F2F2BF4" w:rsidR="0020507F" w:rsidRPr="0020507F" w:rsidRDefault="0020507F" w:rsidP="0020507F">
      <w:pPr>
        <w:spacing w:before="200"/>
        <w:rPr>
          <w:rFonts w:eastAsiaTheme="minorEastAsia" w:cs="Times New Roman"/>
          <w:sz w:val="20"/>
          <w:szCs w:val="20"/>
        </w:rPr>
      </w:pPr>
      <w:r w:rsidRPr="0020507F">
        <w:rPr>
          <w:rFonts w:eastAsiaTheme="minorEastAsia" w:cs="Times New Roman"/>
          <w:caps/>
          <w:color w:val="243F60" w:themeColor="accent1" w:themeShade="7F"/>
          <w:spacing w:val="5"/>
          <w:sz w:val="20"/>
          <w:szCs w:val="20"/>
        </w:rPr>
        <w:t>This version:</w:t>
      </w:r>
      <w:r w:rsidRPr="0020507F">
        <w:rPr>
          <w:rFonts w:eastAsiaTheme="minorEastAsia" w:cs="Times New Roman"/>
          <w:b/>
          <w:sz w:val="20"/>
          <w:szCs w:val="20"/>
        </w:rPr>
        <w:t xml:space="preserve"> Assembla</w:t>
      </w:r>
      <w:r w:rsidRPr="0020507F">
        <w:rPr>
          <w:rFonts w:eastAsiaTheme="minorEastAsia" w:cs="Times New Roman"/>
          <w:sz w:val="20"/>
          <w:szCs w:val="20"/>
        </w:rPr>
        <w:t>.com. Files Tag = CUFX_3.</w:t>
      </w:r>
      <w:ins w:id="7" w:author="David LaCroix" w:date="2015-07-17T12:17:00Z">
        <w:r w:rsidR="00E350C5">
          <w:rPr>
            <w:rFonts w:eastAsiaTheme="minorEastAsia" w:cs="Times New Roman"/>
            <w:sz w:val="20"/>
            <w:szCs w:val="20"/>
          </w:rPr>
          <w:t>1</w:t>
        </w:r>
      </w:ins>
      <w:del w:id="8" w:author="David LaCroix" w:date="2015-07-17T12:17:00Z">
        <w:r w:rsidRPr="0020507F" w:rsidDel="00E350C5">
          <w:rPr>
            <w:rFonts w:eastAsiaTheme="minorEastAsia" w:cs="Times New Roman"/>
            <w:sz w:val="20"/>
            <w:szCs w:val="20"/>
          </w:rPr>
          <w:delText>0</w:delText>
        </w:r>
      </w:del>
      <w:r w:rsidRPr="0020507F">
        <w:rPr>
          <w:rFonts w:eastAsiaTheme="minorEastAsia" w:cs="Times New Roman"/>
          <w:sz w:val="20"/>
          <w:szCs w:val="20"/>
        </w:rPr>
        <w:t>_RFC_Active</w:t>
      </w:r>
    </w:p>
    <w:p w14:paraId="11995861" w14:textId="77777777" w:rsidR="0020507F" w:rsidRPr="0020507F" w:rsidRDefault="0020507F" w:rsidP="0020507F">
      <w:pPr>
        <w:spacing w:before="200"/>
        <w:rPr>
          <w:rFonts w:eastAsiaTheme="minorEastAsia"/>
          <w:sz w:val="20"/>
          <w:szCs w:val="20"/>
        </w:rPr>
      </w:pPr>
      <w:r w:rsidRPr="0020507F">
        <w:rPr>
          <w:rFonts w:eastAsiaTheme="minorEastAsia" w:cs="Times New Roman"/>
          <w:caps/>
          <w:color w:val="243F60" w:themeColor="accent1" w:themeShade="7F"/>
          <w:spacing w:val="5"/>
          <w:sz w:val="20"/>
          <w:szCs w:val="20"/>
        </w:rPr>
        <w:t>Previous Version:</w:t>
      </w:r>
      <w:r w:rsidRPr="0020507F">
        <w:rPr>
          <w:rFonts w:eastAsiaTheme="minorEastAsia" w:cs="Times New Roman"/>
          <w:sz w:val="20"/>
          <w:szCs w:val="20"/>
        </w:rPr>
        <w:t xml:space="preserve"> </w:t>
      </w:r>
      <w:r w:rsidRPr="0020507F">
        <w:rPr>
          <w:rFonts w:eastAsiaTheme="minorEastAsia" w:cs="Times New Roman"/>
          <w:b/>
          <w:sz w:val="20"/>
          <w:szCs w:val="20"/>
        </w:rPr>
        <w:t>Assembla</w:t>
      </w:r>
      <w:r w:rsidRPr="0020507F">
        <w:rPr>
          <w:rFonts w:eastAsiaTheme="minorEastAsia" w:cs="Times New Roman"/>
          <w:sz w:val="20"/>
          <w:szCs w:val="20"/>
        </w:rPr>
        <w:t>.com. Files Tag = CUFX_3.0_RFC_Archive</w:t>
      </w:r>
    </w:p>
    <w:p w14:paraId="42E04067" w14:textId="77777777" w:rsidR="00C673DC" w:rsidRPr="00C673DC" w:rsidRDefault="00C673DC" w:rsidP="003F38C1">
      <w:pPr>
        <w:pStyle w:val="Heading1"/>
      </w:pPr>
      <w:r w:rsidRPr="00C673DC">
        <w:t>Authors and Change Log</w:t>
      </w:r>
      <w:bookmarkEnd w:id="5"/>
      <w:bookmarkEnd w:id="6"/>
    </w:p>
    <w:tbl>
      <w:tblPr>
        <w:tblStyle w:val="LightShading-Accent1"/>
        <w:tblW w:w="0" w:type="auto"/>
        <w:tblLook w:val="04A0" w:firstRow="1" w:lastRow="0" w:firstColumn="1" w:lastColumn="0" w:noHBand="0" w:noVBand="1"/>
      </w:tblPr>
      <w:tblGrid>
        <w:gridCol w:w="916"/>
        <w:gridCol w:w="1257"/>
        <w:gridCol w:w="7187"/>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ins w:id="9" w:author="David LaCroix" w:date="2015-07-17T12:17:00Z">
              <w:r w:rsidR="00E350C5">
                <w:rPr>
                  <w:b/>
                  <w:sz w:val="20"/>
                  <w:szCs w:val="20"/>
                </w:rPr>
                <w:t>20</w:t>
              </w:r>
            </w:ins>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ins w:id="10" w:author="David LaCroix" w:date="2015-07-17T12:17:00Z">
              <w:r w:rsidR="00E350C5">
                <w:rPr>
                  <w:b/>
                  <w:sz w:val="20"/>
                  <w:szCs w:val="20"/>
                </w:rPr>
                <w:t>20</w:t>
              </w:r>
            </w:ins>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ins w:id="11" w:author="David LaCroix" w:date="2015-07-17T12:17:00Z">
              <w:r w:rsidR="00E350C5">
                <w:rPr>
                  <w:b/>
                  <w:sz w:val="20"/>
                  <w:szCs w:val="20"/>
                </w:rPr>
                <w:t>20</w:t>
              </w:r>
            </w:ins>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ins w:id="12" w:author="David LaCroix" w:date="2015-07-17T12:17:00Z"/>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ins w:id="13" w:author="David LaCroix" w:date="2015-07-17T12:17:00Z"/>
                <w:sz w:val="20"/>
                <w:szCs w:val="20"/>
              </w:rPr>
            </w:pPr>
            <w:ins w:id="14" w:author="David LaCroix" w:date="2015-07-17T12:17:00Z">
              <w:r>
                <w:rPr>
                  <w:sz w:val="20"/>
                  <w:szCs w:val="20"/>
                </w:rPr>
                <w:t>3.1</w:t>
              </w:r>
            </w:ins>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ins w:id="15" w:author="David LaCroix" w:date="2015-07-17T12:17:00Z"/>
                <w:b/>
                <w:sz w:val="20"/>
                <w:szCs w:val="20"/>
              </w:rPr>
            </w:pPr>
            <w:ins w:id="16" w:author="David LaCroix" w:date="2015-07-17T12:17:00Z">
              <w:r>
                <w:rPr>
                  <w:b/>
                  <w:sz w:val="20"/>
                  <w:szCs w:val="20"/>
                </w:rPr>
                <w:t>07/17/2015</w:t>
              </w:r>
            </w:ins>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ins w:id="17" w:author="David LaCroix" w:date="2015-07-17T12:17:00Z"/>
                <w:sz w:val="20"/>
                <w:szCs w:val="20"/>
              </w:rPr>
            </w:pPr>
            <w:ins w:id="18" w:author="David LaCroix" w:date="2015-07-17T12:17:00Z">
              <w:r w:rsidRPr="00E350C5">
                <w:rPr>
                  <w:sz w:val="20"/>
                  <w:szCs w:val="20"/>
                </w:rPr>
                <w:t>Updated to release 3.1</w:t>
              </w:r>
            </w:ins>
          </w:p>
        </w:tc>
      </w:tr>
    </w:tbl>
    <w:p w14:paraId="75653890" w14:textId="77777777" w:rsidR="00C673DC" w:rsidRPr="00C673DC" w:rsidRDefault="00C673DC" w:rsidP="003F38C1">
      <w:pPr>
        <w:pStyle w:val="Heading1"/>
      </w:pPr>
      <w:bookmarkStart w:id="19" w:name="_Toc308532763"/>
      <w:bookmarkStart w:id="20" w:name="_Toc365370161"/>
      <w:r w:rsidRPr="00C673DC">
        <w:t>Overview of Specification</w:t>
      </w:r>
      <w:bookmarkEnd w:id="19"/>
      <w:bookmarkEnd w:id="20"/>
    </w:p>
    <w:p w14:paraId="4737E120" w14:textId="77777777" w:rsidR="00285F95" w:rsidRPr="009144E7" w:rsidRDefault="00285F95" w:rsidP="00285F95">
      <w:pPr>
        <w:rPr>
          <w:szCs w:val="20"/>
        </w:rPr>
      </w:pPr>
      <w:bookmarkStart w:id="21" w:name="_Toc308532764"/>
      <w:r w:rsidRPr="009144E7">
        <w:rPr>
          <w:szCs w:val="20"/>
        </w:rPr>
        <w:t>The CUFX contact data model and services defines the contact data model and services for party and relationship.  Contacts include contact points such as email, mail, phone, instant message, and social media.</w:t>
      </w:r>
      <w:bookmarkStart w:id="22" w:name="_GoBack"/>
      <w:bookmarkEnd w:id="22"/>
    </w:p>
    <w:p w14:paraId="45C4695B" w14:textId="77777777" w:rsidR="00FE34A1" w:rsidRDefault="00FE34A1" w:rsidP="00285F95"/>
    <w:p w14:paraId="1B0AB502" w14:textId="77777777" w:rsidR="00C673DC" w:rsidRPr="00C673DC" w:rsidRDefault="00C673DC" w:rsidP="003F38C1">
      <w:pPr>
        <w:pStyle w:val="Heading1"/>
      </w:pPr>
      <w:bookmarkStart w:id="23" w:name="_Toc365370162"/>
      <w:r w:rsidRPr="00C673DC">
        <w:t>Any know</w:t>
      </w:r>
      <w:r w:rsidR="00272A70">
        <w:t>N</w:t>
      </w:r>
      <w:r w:rsidRPr="00C673DC">
        <w:t xml:space="preserve"> Errors in the document</w:t>
      </w:r>
      <w:bookmarkEnd w:id="21"/>
      <w:bookmarkEnd w:id="23"/>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24" w:name="_Toc365370163"/>
      <w:r w:rsidRPr="00C673DC">
        <w:t>Table of Contents</w:t>
      </w:r>
      <w:bookmarkEnd w:id="24"/>
    </w:p>
    <w:p w14:paraId="4FD38C98" w14:textId="77777777" w:rsidR="008832B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65370159" w:history="1">
        <w:r w:rsidR="008832B9" w:rsidRPr="00E83F5D">
          <w:rPr>
            <w:rStyle w:val="Hyperlink"/>
            <w:noProof/>
          </w:rPr>
          <w:t>Document Status</w:t>
        </w:r>
        <w:r w:rsidR="008832B9">
          <w:rPr>
            <w:noProof/>
            <w:webHidden/>
          </w:rPr>
          <w:tab/>
        </w:r>
        <w:r w:rsidR="008832B9">
          <w:rPr>
            <w:noProof/>
            <w:webHidden/>
          </w:rPr>
          <w:fldChar w:fldCharType="begin"/>
        </w:r>
        <w:r w:rsidR="008832B9">
          <w:rPr>
            <w:noProof/>
            <w:webHidden/>
          </w:rPr>
          <w:instrText xml:space="preserve"> PAGEREF _Toc365370159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01C57F16" w14:textId="77777777" w:rsidR="008832B9" w:rsidRDefault="00293DB8">
      <w:pPr>
        <w:pStyle w:val="TOC1"/>
        <w:rPr>
          <w:rFonts w:cstheme="minorBidi"/>
          <w:noProof/>
          <w:sz w:val="22"/>
          <w:szCs w:val="22"/>
        </w:rPr>
      </w:pPr>
      <w:hyperlink w:anchor="_Toc365370160" w:history="1">
        <w:r w:rsidR="008832B9" w:rsidRPr="00E83F5D">
          <w:rPr>
            <w:rStyle w:val="Hyperlink"/>
            <w:noProof/>
          </w:rPr>
          <w:t>Authors and Change Log</w:t>
        </w:r>
        <w:r w:rsidR="008832B9">
          <w:rPr>
            <w:noProof/>
            <w:webHidden/>
          </w:rPr>
          <w:tab/>
        </w:r>
        <w:r w:rsidR="008832B9">
          <w:rPr>
            <w:noProof/>
            <w:webHidden/>
          </w:rPr>
          <w:fldChar w:fldCharType="begin"/>
        </w:r>
        <w:r w:rsidR="008832B9">
          <w:rPr>
            <w:noProof/>
            <w:webHidden/>
          </w:rPr>
          <w:instrText xml:space="preserve"> PAGEREF _Toc365370160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10A916A2" w14:textId="77777777" w:rsidR="008832B9" w:rsidRDefault="00293DB8">
      <w:pPr>
        <w:pStyle w:val="TOC1"/>
        <w:rPr>
          <w:rFonts w:cstheme="minorBidi"/>
          <w:noProof/>
          <w:sz w:val="22"/>
          <w:szCs w:val="22"/>
        </w:rPr>
      </w:pPr>
      <w:hyperlink w:anchor="_Toc365370161" w:history="1">
        <w:r w:rsidR="008832B9" w:rsidRPr="00E83F5D">
          <w:rPr>
            <w:rStyle w:val="Hyperlink"/>
            <w:noProof/>
          </w:rPr>
          <w:t>Overview of Specification</w:t>
        </w:r>
        <w:r w:rsidR="008832B9">
          <w:rPr>
            <w:noProof/>
            <w:webHidden/>
          </w:rPr>
          <w:tab/>
        </w:r>
        <w:r w:rsidR="008832B9">
          <w:rPr>
            <w:noProof/>
            <w:webHidden/>
          </w:rPr>
          <w:fldChar w:fldCharType="begin"/>
        </w:r>
        <w:r w:rsidR="008832B9">
          <w:rPr>
            <w:noProof/>
            <w:webHidden/>
          </w:rPr>
          <w:instrText xml:space="preserve"> PAGEREF _Toc365370161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41D5FBB4" w14:textId="50E3EB3B" w:rsidR="008832B9" w:rsidRDefault="00293DB8">
      <w:pPr>
        <w:pStyle w:val="TOC1"/>
        <w:rPr>
          <w:rFonts w:cstheme="minorBidi"/>
          <w:noProof/>
          <w:sz w:val="22"/>
          <w:szCs w:val="22"/>
        </w:rPr>
      </w:pPr>
      <w:hyperlink w:anchor="_Toc365370162" w:history="1">
        <w:r w:rsidR="008832B9" w:rsidRPr="00E83F5D">
          <w:rPr>
            <w:rStyle w:val="Hyperlink"/>
            <w:noProof/>
          </w:rPr>
          <w:t xml:space="preserve">Any </w:t>
        </w:r>
        <w:r w:rsidR="00272A70">
          <w:rPr>
            <w:rStyle w:val="Hyperlink"/>
            <w:noProof/>
          </w:rPr>
          <w:t>K</w:t>
        </w:r>
        <w:r w:rsidR="008832B9" w:rsidRPr="00E83F5D">
          <w:rPr>
            <w:rStyle w:val="Hyperlink"/>
            <w:noProof/>
          </w:rPr>
          <w:t>now</w:t>
        </w:r>
        <w:r w:rsidR="00272A70">
          <w:rPr>
            <w:rStyle w:val="Hyperlink"/>
            <w:noProof/>
          </w:rPr>
          <w:t>n</w:t>
        </w:r>
        <w:r w:rsidR="008832B9" w:rsidRPr="00E83F5D">
          <w:rPr>
            <w:rStyle w:val="Hyperlink"/>
            <w:noProof/>
          </w:rPr>
          <w:t xml:space="preserve"> Errors in the </w:t>
        </w:r>
        <w:r w:rsidR="00272A70">
          <w:rPr>
            <w:rStyle w:val="Hyperlink"/>
            <w:noProof/>
          </w:rPr>
          <w:t>D</w:t>
        </w:r>
        <w:r w:rsidR="008832B9" w:rsidRPr="00E83F5D">
          <w:rPr>
            <w:rStyle w:val="Hyperlink"/>
            <w:noProof/>
          </w:rPr>
          <w:t>ocument</w:t>
        </w:r>
        <w:r w:rsidR="008832B9">
          <w:rPr>
            <w:noProof/>
            <w:webHidden/>
          </w:rPr>
          <w:tab/>
        </w:r>
        <w:r w:rsidR="008832B9">
          <w:rPr>
            <w:noProof/>
            <w:webHidden/>
          </w:rPr>
          <w:fldChar w:fldCharType="begin"/>
        </w:r>
        <w:r w:rsidR="008832B9">
          <w:rPr>
            <w:noProof/>
            <w:webHidden/>
          </w:rPr>
          <w:instrText xml:space="preserve"> PAGEREF _Toc365370162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4925F15F" w14:textId="77777777" w:rsidR="008832B9" w:rsidRDefault="00293DB8">
      <w:pPr>
        <w:pStyle w:val="TOC1"/>
        <w:rPr>
          <w:rFonts w:cstheme="minorBidi"/>
          <w:noProof/>
          <w:sz w:val="22"/>
          <w:szCs w:val="22"/>
        </w:rPr>
      </w:pPr>
      <w:hyperlink w:anchor="_Toc365370163" w:history="1">
        <w:r w:rsidR="008832B9" w:rsidRPr="00E83F5D">
          <w:rPr>
            <w:rStyle w:val="Hyperlink"/>
            <w:noProof/>
          </w:rPr>
          <w:t>Table of Contents</w:t>
        </w:r>
        <w:r w:rsidR="008832B9">
          <w:rPr>
            <w:noProof/>
            <w:webHidden/>
          </w:rPr>
          <w:tab/>
        </w:r>
        <w:r w:rsidR="008832B9">
          <w:rPr>
            <w:noProof/>
            <w:webHidden/>
          </w:rPr>
          <w:fldChar w:fldCharType="begin"/>
        </w:r>
        <w:r w:rsidR="008832B9">
          <w:rPr>
            <w:noProof/>
            <w:webHidden/>
          </w:rPr>
          <w:instrText xml:space="preserve"> PAGEREF _Toc365370163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4FA9A034" w14:textId="77777777" w:rsidR="008832B9" w:rsidRDefault="00293DB8">
      <w:pPr>
        <w:pStyle w:val="TOC1"/>
        <w:rPr>
          <w:rFonts w:cstheme="minorBidi"/>
          <w:noProof/>
          <w:sz w:val="22"/>
          <w:szCs w:val="22"/>
        </w:rPr>
      </w:pPr>
      <w:hyperlink w:anchor="_Toc365370164" w:history="1">
        <w:r w:rsidR="008832B9" w:rsidRPr="00E83F5D">
          <w:rPr>
            <w:rStyle w:val="Hyperlink"/>
            <w:noProof/>
          </w:rPr>
          <w:t>Document Conventions</w:t>
        </w:r>
        <w:r w:rsidR="008832B9">
          <w:rPr>
            <w:noProof/>
            <w:webHidden/>
          </w:rPr>
          <w:tab/>
        </w:r>
        <w:r w:rsidR="008832B9">
          <w:rPr>
            <w:noProof/>
            <w:webHidden/>
          </w:rPr>
          <w:fldChar w:fldCharType="begin"/>
        </w:r>
        <w:r w:rsidR="008832B9">
          <w:rPr>
            <w:noProof/>
            <w:webHidden/>
          </w:rPr>
          <w:instrText xml:space="preserve"> PAGEREF _Toc365370164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3973CACD" w14:textId="45A5CB21" w:rsidR="008832B9" w:rsidRDefault="00293DB8">
      <w:pPr>
        <w:pStyle w:val="TOC1"/>
        <w:rPr>
          <w:rFonts w:cstheme="minorBidi"/>
          <w:noProof/>
          <w:sz w:val="22"/>
          <w:szCs w:val="22"/>
        </w:rPr>
      </w:pPr>
      <w:hyperlink w:anchor="_Toc365370165" w:history="1">
        <w:r w:rsidR="008832B9" w:rsidRPr="00E83F5D">
          <w:rPr>
            <w:rStyle w:val="Hyperlink"/>
            <w:noProof/>
          </w:rPr>
          <w:t xml:space="preserve">Definitions </w:t>
        </w:r>
        <w:r w:rsidR="00272A70">
          <w:rPr>
            <w:rStyle w:val="Hyperlink"/>
            <w:noProof/>
          </w:rPr>
          <w:t>R</w:t>
        </w:r>
        <w:r w:rsidR="008832B9" w:rsidRPr="00E83F5D">
          <w:rPr>
            <w:rStyle w:val="Hyperlink"/>
            <w:noProof/>
          </w:rPr>
          <w:t xml:space="preserve">elated to the </w:t>
        </w:r>
        <w:r w:rsidR="00272A70">
          <w:rPr>
            <w:rStyle w:val="Hyperlink"/>
            <w:noProof/>
          </w:rPr>
          <w:t>S</w:t>
        </w:r>
        <w:r w:rsidR="008832B9" w:rsidRPr="00E83F5D">
          <w:rPr>
            <w:rStyle w:val="Hyperlink"/>
            <w:noProof/>
          </w:rPr>
          <w:t>pecification</w:t>
        </w:r>
        <w:r w:rsidR="008832B9">
          <w:rPr>
            <w:noProof/>
            <w:webHidden/>
          </w:rPr>
          <w:tab/>
        </w:r>
        <w:r w:rsidR="008832B9">
          <w:rPr>
            <w:noProof/>
            <w:webHidden/>
          </w:rPr>
          <w:fldChar w:fldCharType="begin"/>
        </w:r>
        <w:r w:rsidR="008832B9">
          <w:rPr>
            <w:noProof/>
            <w:webHidden/>
          </w:rPr>
          <w:instrText xml:space="preserve"> PAGEREF _Toc365370165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2A37E122" w14:textId="77777777" w:rsidR="008832B9" w:rsidRDefault="00293DB8">
      <w:pPr>
        <w:pStyle w:val="TOC1"/>
        <w:rPr>
          <w:rFonts w:cstheme="minorBidi"/>
          <w:noProof/>
          <w:sz w:val="22"/>
          <w:szCs w:val="22"/>
        </w:rPr>
      </w:pPr>
      <w:hyperlink w:anchor="_Toc365370166" w:history="1">
        <w:r w:rsidR="008832B9" w:rsidRPr="00E83F5D">
          <w:rPr>
            <w:rStyle w:val="Hyperlink"/>
            <w:noProof/>
          </w:rPr>
          <w:t>Data Elements</w:t>
        </w:r>
        <w:r w:rsidR="008832B9">
          <w:rPr>
            <w:noProof/>
            <w:webHidden/>
          </w:rPr>
          <w:tab/>
        </w:r>
        <w:r w:rsidR="008832B9">
          <w:rPr>
            <w:noProof/>
            <w:webHidden/>
          </w:rPr>
          <w:fldChar w:fldCharType="begin"/>
        </w:r>
        <w:r w:rsidR="008832B9">
          <w:rPr>
            <w:noProof/>
            <w:webHidden/>
          </w:rPr>
          <w:instrText xml:space="preserve"> PAGEREF _Toc365370166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3CC493D8" w14:textId="77777777" w:rsidR="008832B9" w:rsidRDefault="00293DB8">
      <w:pPr>
        <w:pStyle w:val="TOC2"/>
        <w:rPr>
          <w:rFonts w:cstheme="minorBidi"/>
          <w:noProof/>
          <w:sz w:val="22"/>
          <w:szCs w:val="22"/>
        </w:rPr>
      </w:pPr>
      <w:hyperlink w:anchor="_Toc365370167" w:history="1">
        <w:r w:rsidR="008832B9" w:rsidRPr="00E83F5D">
          <w:rPr>
            <w:rStyle w:val="Hyperlink"/>
            <w:noProof/>
          </w:rPr>
          <w:t>Filters used when accessing the Contact data</w:t>
        </w:r>
        <w:r w:rsidR="008832B9">
          <w:rPr>
            <w:noProof/>
            <w:webHidden/>
          </w:rPr>
          <w:tab/>
        </w:r>
        <w:r w:rsidR="008832B9">
          <w:rPr>
            <w:noProof/>
            <w:webHidden/>
          </w:rPr>
          <w:fldChar w:fldCharType="begin"/>
        </w:r>
        <w:r w:rsidR="008832B9">
          <w:rPr>
            <w:noProof/>
            <w:webHidden/>
          </w:rPr>
          <w:instrText xml:space="preserve"> PAGEREF _Toc365370167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5C688BAD" w14:textId="046E8A02" w:rsidR="008832B9" w:rsidRDefault="00293DB8">
      <w:pPr>
        <w:pStyle w:val="TOC2"/>
        <w:rPr>
          <w:rFonts w:cstheme="minorBidi"/>
          <w:noProof/>
          <w:sz w:val="22"/>
          <w:szCs w:val="22"/>
        </w:rPr>
      </w:pPr>
      <w:hyperlink w:anchor="_Toc365370168" w:history="1">
        <w:r w:rsidR="008832B9" w:rsidRPr="00E83F5D">
          <w:rPr>
            <w:rStyle w:val="Hyperlink"/>
            <w:noProof/>
          </w:rPr>
          <w:t xml:space="preserve">Contact </w:t>
        </w:r>
        <w:r w:rsidR="00272A70">
          <w:rPr>
            <w:rStyle w:val="Hyperlink"/>
            <w:noProof/>
          </w:rPr>
          <w:t>d</w:t>
        </w:r>
        <w:r w:rsidR="008832B9" w:rsidRPr="00E83F5D">
          <w:rPr>
            <w:rStyle w:val="Hyperlink"/>
            <w:noProof/>
          </w:rPr>
          <w:t>ata attributes</w:t>
        </w:r>
        <w:r w:rsidR="008832B9">
          <w:rPr>
            <w:noProof/>
            <w:webHidden/>
          </w:rPr>
          <w:tab/>
        </w:r>
        <w:r w:rsidR="008832B9">
          <w:rPr>
            <w:noProof/>
            <w:webHidden/>
          </w:rPr>
          <w:fldChar w:fldCharType="begin"/>
        </w:r>
        <w:r w:rsidR="008832B9">
          <w:rPr>
            <w:noProof/>
            <w:webHidden/>
          </w:rPr>
          <w:instrText xml:space="preserve"> PAGEREF _Toc365370168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31C34D41" w14:textId="77777777" w:rsidR="008832B9" w:rsidRDefault="00293DB8">
      <w:pPr>
        <w:pStyle w:val="TOC1"/>
        <w:rPr>
          <w:rFonts w:cstheme="minorBidi"/>
          <w:noProof/>
          <w:sz w:val="22"/>
          <w:szCs w:val="22"/>
        </w:rPr>
      </w:pPr>
      <w:hyperlink w:anchor="_Toc365370169" w:history="1">
        <w:r w:rsidR="008832B9" w:rsidRPr="00E83F5D">
          <w:rPr>
            <w:rStyle w:val="Hyperlink"/>
            <w:noProof/>
          </w:rPr>
          <w:t>Party Services</w:t>
        </w:r>
        <w:r w:rsidR="008832B9">
          <w:rPr>
            <w:noProof/>
            <w:webHidden/>
          </w:rPr>
          <w:tab/>
        </w:r>
        <w:r w:rsidR="008832B9">
          <w:rPr>
            <w:noProof/>
            <w:webHidden/>
          </w:rPr>
          <w:fldChar w:fldCharType="begin"/>
        </w:r>
        <w:r w:rsidR="008832B9">
          <w:rPr>
            <w:noProof/>
            <w:webHidden/>
          </w:rPr>
          <w:instrText xml:space="preserve"> PAGEREF _Toc365370169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2C77958D" w14:textId="77777777" w:rsidR="008832B9" w:rsidRDefault="00293DB8">
      <w:pPr>
        <w:pStyle w:val="TOC2"/>
        <w:rPr>
          <w:rFonts w:cstheme="minorBidi"/>
          <w:noProof/>
          <w:sz w:val="22"/>
          <w:szCs w:val="22"/>
        </w:rPr>
      </w:pPr>
      <w:hyperlink w:anchor="_Toc365370170" w:history="1">
        <w:r w:rsidR="008832B9" w:rsidRPr="00E83F5D">
          <w:rPr>
            <w:rStyle w:val="Hyperlink"/>
            <w:noProof/>
          </w:rPr>
          <w:t>Overview</w:t>
        </w:r>
        <w:r w:rsidR="008832B9">
          <w:rPr>
            <w:noProof/>
            <w:webHidden/>
          </w:rPr>
          <w:tab/>
        </w:r>
        <w:r w:rsidR="008832B9">
          <w:rPr>
            <w:noProof/>
            <w:webHidden/>
          </w:rPr>
          <w:fldChar w:fldCharType="begin"/>
        </w:r>
        <w:r w:rsidR="008832B9">
          <w:rPr>
            <w:noProof/>
            <w:webHidden/>
          </w:rPr>
          <w:instrText xml:space="preserve"> PAGEREF _Toc365370170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02B0FB06" w14:textId="1FB11A1D" w:rsidR="008832B9" w:rsidRDefault="00293DB8">
      <w:pPr>
        <w:pStyle w:val="TOC2"/>
        <w:rPr>
          <w:rFonts w:cstheme="minorBidi"/>
          <w:noProof/>
          <w:sz w:val="22"/>
          <w:szCs w:val="22"/>
        </w:rPr>
      </w:pPr>
      <w:hyperlink w:anchor="_Toc365370171" w:history="1">
        <w:r w:rsidR="008832B9" w:rsidRPr="00E83F5D">
          <w:rPr>
            <w:rStyle w:val="Hyperlink"/>
            <w:noProof/>
          </w:rPr>
          <w:t xml:space="preserve">Contact </w:t>
        </w:r>
        <w:r w:rsidR="00272A70">
          <w:rPr>
            <w:rStyle w:val="Hyperlink"/>
            <w:noProof/>
          </w:rPr>
          <w:t>r</w:t>
        </w:r>
        <w:r w:rsidR="008832B9" w:rsidRPr="00E83F5D">
          <w:rPr>
            <w:rStyle w:val="Hyperlink"/>
            <w:noProof/>
          </w:rPr>
          <w:t>esource based create, read, update, delete services</w:t>
        </w:r>
        <w:r w:rsidR="008832B9">
          <w:rPr>
            <w:noProof/>
            <w:webHidden/>
          </w:rPr>
          <w:tab/>
        </w:r>
        <w:r w:rsidR="008832B9">
          <w:rPr>
            <w:noProof/>
            <w:webHidden/>
          </w:rPr>
          <w:fldChar w:fldCharType="begin"/>
        </w:r>
        <w:r w:rsidR="008832B9">
          <w:rPr>
            <w:noProof/>
            <w:webHidden/>
          </w:rPr>
          <w:instrText xml:space="preserve"> PAGEREF _Toc365370171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5A9ABC84" w14:textId="77777777" w:rsidR="008832B9" w:rsidRDefault="00293DB8">
      <w:pPr>
        <w:pStyle w:val="TOC3"/>
        <w:rPr>
          <w:rFonts w:cstheme="minorBidi"/>
          <w:noProof/>
          <w:sz w:val="22"/>
          <w:szCs w:val="22"/>
        </w:rPr>
      </w:pPr>
      <w:hyperlink w:anchor="_Toc365370172" w:history="1">
        <w:r w:rsidR="008832B9" w:rsidRPr="00E83F5D">
          <w:rPr>
            <w:rStyle w:val="Hyperlink"/>
            <w:noProof/>
          </w:rPr>
          <w:t>REST-JSON CREATE Contact example</w:t>
        </w:r>
        <w:r w:rsidR="008832B9">
          <w:rPr>
            <w:noProof/>
            <w:webHidden/>
          </w:rPr>
          <w:tab/>
        </w:r>
        <w:r w:rsidR="008832B9">
          <w:rPr>
            <w:noProof/>
            <w:webHidden/>
          </w:rPr>
          <w:fldChar w:fldCharType="begin"/>
        </w:r>
        <w:r w:rsidR="008832B9">
          <w:rPr>
            <w:noProof/>
            <w:webHidden/>
          </w:rPr>
          <w:instrText xml:space="preserve"> PAGEREF _Toc365370172 \h </w:instrText>
        </w:r>
        <w:r w:rsidR="008832B9">
          <w:rPr>
            <w:noProof/>
            <w:webHidden/>
          </w:rPr>
        </w:r>
        <w:r w:rsidR="008832B9">
          <w:rPr>
            <w:noProof/>
            <w:webHidden/>
          </w:rPr>
          <w:fldChar w:fldCharType="separate"/>
        </w:r>
        <w:r w:rsidR="00266693">
          <w:rPr>
            <w:noProof/>
            <w:webHidden/>
          </w:rPr>
          <w:t>4</w:t>
        </w:r>
        <w:r w:rsidR="008832B9">
          <w:rPr>
            <w:noProof/>
            <w:webHidden/>
          </w:rPr>
          <w:fldChar w:fldCharType="end"/>
        </w:r>
      </w:hyperlink>
    </w:p>
    <w:p w14:paraId="7D3EFBA7" w14:textId="77777777" w:rsidR="008832B9" w:rsidRDefault="00293DB8">
      <w:pPr>
        <w:pStyle w:val="TOC3"/>
        <w:rPr>
          <w:rFonts w:cstheme="minorBidi"/>
          <w:noProof/>
          <w:sz w:val="22"/>
          <w:szCs w:val="22"/>
        </w:rPr>
      </w:pPr>
      <w:hyperlink w:anchor="_Toc365370173" w:history="1">
        <w:r w:rsidR="008832B9" w:rsidRPr="00E83F5D">
          <w:rPr>
            <w:rStyle w:val="Hyperlink"/>
            <w:noProof/>
          </w:rPr>
          <w:t>REST-JSON READ Contact example</w:t>
        </w:r>
        <w:r w:rsidR="008832B9">
          <w:rPr>
            <w:noProof/>
            <w:webHidden/>
          </w:rPr>
          <w:tab/>
        </w:r>
        <w:r w:rsidR="008832B9">
          <w:rPr>
            <w:noProof/>
            <w:webHidden/>
          </w:rPr>
          <w:fldChar w:fldCharType="begin"/>
        </w:r>
        <w:r w:rsidR="008832B9">
          <w:rPr>
            <w:noProof/>
            <w:webHidden/>
          </w:rPr>
          <w:instrText xml:space="preserve"> PAGEREF _Toc365370173 \h </w:instrText>
        </w:r>
        <w:r w:rsidR="008832B9">
          <w:rPr>
            <w:noProof/>
            <w:webHidden/>
          </w:rPr>
        </w:r>
        <w:r w:rsidR="008832B9">
          <w:rPr>
            <w:noProof/>
            <w:webHidden/>
          </w:rPr>
          <w:fldChar w:fldCharType="separate"/>
        </w:r>
        <w:r w:rsidR="00266693">
          <w:rPr>
            <w:noProof/>
            <w:webHidden/>
          </w:rPr>
          <w:t>5</w:t>
        </w:r>
        <w:r w:rsidR="008832B9">
          <w:rPr>
            <w:noProof/>
            <w:webHidden/>
          </w:rPr>
          <w:fldChar w:fldCharType="end"/>
        </w:r>
      </w:hyperlink>
    </w:p>
    <w:p w14:paraId="7449357E" w14:textId="77777777" w:rsidR="008832B9" w:rsidRDefault="00293DB8">
      <w:pPr>
        <w:pStyle w:val="TOC3"/>
        <w:rPr>
          <w:rFonts w:cstheme="minorBidi"/>
          <w:noProof/>
          <w:sz w:val="22"/>
          <w:szCs w:val="22"/>
        </w:rPr>
      </w:pPr>
      <w:hyperlink w:anchor="_Toc365370174" w:history="1">
        <w:r w:rsidR="008832B9" w:rsidRPr="00E83F5D">
          <w:rPr>
            <w:rStyle w:val="Hyperlink"/>
            <w:noProof/>
          </w:rPr>
          <w:t>REST-JSON READ Contact example</w:t>
        </w:r>
        <w:r w:rsidR="008832B9">
          <w:rPr>
            <w:noProof/>
            <w:webHidden/>
          </w:rPr>
          <w:tab/>
        </w:r>
        <w:r w:rsidR="008832B9">
          <w:rPr>
            <w:noProof/>
            <w:webHidden/>
          </w:rPr>
          <w:fldChar w:fldCharType="begin"/>
        </w:r>
        <w:r w:rsidR="008832B9">
          <w:rPr>
            <w:noProof/>
            <w:webHidden/>
          </w:rPr>
          <w:instrText xml:space="preserve"> PAGEREF _Toc365370174 \h </w:instrText>
        </w:r>
        <w:r w:rsidR="008832B9">
          <w:rPr>
            <w:noProof/>
            <w:webHidden/>
          </w:rPr>
        </w:r>
        <w:r w:rsidR="008832B9">
          <w:rPr>
            <w:noProof/>
            <w:webHidden/>
          </w:rPr>
          <w:fldChar w:fldCharType="separate"/>
        </w:r>
        <w:r w:rsidR="00266693">
          <w:rPr>
            <w:noProof/>
            <w:webHidden/>
          </w:rPr>
          <w:t>6</w:t>
        </w:r>
        <w:r w:rsidR="008832B9">
          <w:rPr>
            <w:noProof/>
            <w:webHidden/>
          </w:rPr>
          <w:fldChar w:fldCharType="end"/>
        </w:r>
      </w:hyperlink>
    </w:p>
    <w:p w14:paraId="37961E7B" w14:textId="77777777" w:rsidR="008832B9" w:rsidRDefault="00293DB8">
      <w:pPr>
        <w:pStyle w:val="TOC3"/>
        <w:rPr>
          <w:rFonts w:cstheme="minorBidi"/>
          <w:noProof/>
          <w:sz w:val="22"/>
          <w:szCs w:val="22"/>
        </w:rPr>
      </w:pPr>
      <w:hyperlink w:anchor="_Toc365370175" w:history="1">
        <w:r w:rsidR="008832B9" w:rsidRPr="00E83F5D">
          <w:rPr>
            <w:rStyle w:val="Hyperlink"/>
            <w:noProof/>
          </w:rPr>
          <w:t>REST-JSON UPDATE Contact example</w:t>
        </w:r>
        <w:r w:rsidR="008832B9">
          <w:rPr>
            <w:noProof/>
            <w:webHidden/>
          </w:rPr>
          <w:tab/>
        </w:r>
        <w:r w:rsidR="008832B9">
          <w:rPr>
            <w:noProof/>
            <w:webHidden/>
          </w:rPr>
          <w:fldChar w:fldCharType="begin"/>
        </w:r>
        <w:r w:rsidR="008832B9">
          <w:rPr>
            <w:noProof/>
            <w:webHidden/>
          </w:rPr>
          <w:instrText xml:space="preserve"> PAGEREF _Toc365370175 \h </w:instrText>
        </w:r>
        <w:r w:rsidR="008832B9">
          <w:rPr>
            <w:noProof/>
            <w:webHidden/>
          </w:rPr>
        </w:r>
        <w:r w:rsidR="008832B9">
          <w:rPr>
            <w:noProof/>
            <w:webHidden/>
          </w:rPr>
          <w:fldChar w:fldCharType="separate"/>
        </w:r>
        <w:r w:rsidR="00266693">
          <w:rPr>
            <w:noProof/>
            <w:webHidden/>
          </w:rPr>
          <w:t>7</w:t>
        </w:r>
        <w:r w:rsidR="008832B9">
          <w:rPr>
            <w:noProof/>
            <w:webHidden/>
          </w:rPr>
          <w:fldChar w:fldCharType="end"/>
        </w:r>
      </w:hyperlink>
    </w:p>
    <w:p w14:paraId="151C2A54" w14:textId="77777777" w:rsidR="008832B9" w:rsidRDefault="00293DB8">
      <w:pPr>
        <w:pStyle w:val="TOC3"/>
        <w:rPr>
          <w:rFonts w:cstheme="minorBidi"/>
          <w:noProof/>
          <w:sz w:val="22"/>
          <w:szCs w:val="22"/>
        </w:rPr>
      </w:pPr>
      <w:hyperlink w:anchor="_Toc365370176" w:history="1">
        <w:r w:rsidR="008832B9" w:rsidRPr="00E83F5D">
          <w:rPr>
            <w:rStyle w:val="Hyperlink"/>
            <w:noProof/>
          </w:rPr>
          <w:t>REST-JSON DELETE Contact example</w:t>
        </w:r>
        <w:r w:rsidR="008832B9">
          <w:rPr>
            <w:noProof/>
            <w:webHidden/>
          </w:rPr>
          <w:tab/>
        </w:r>
        <w:r w:rsidR="008832B9">
          <w:rPr>
            <w:noProof/>
            <w:webHidden/>
          </w:rPr>
          <w:fldChar w:fldCharType="begin"/>
        </w:r>
        <w:r w:rsidR="008832B9">
          <w:rPr>
            <w:noProof/>
            <w:webHidden/>
          </w:rPr>
          <w:instrText xml:space="preserve"> PAGEREF _Toc365370176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7490A397" w14:textId="01401F84" w:rsidR="008832B9" w:rsidRDefault="00293DB8">
      <w:pPr>
        <w:pStyle w:val="TOC1"/>
        <w:rPr>
          <w:rFonts w:cstheme="minorBidi"/>
          <w:noProof/>
          <w:sz w:val="22"/>
          <w:szCs w:val="22"/>
        </w:rPr>
      </w:pPr>
      <w:hyperlink w:anchor="_Toc365370177" w:history="1">
        <w:r w:rsidR="008832B9" w:rsidRPr="00E83F5D">
          <w:rPr>
            <w:rStyle w:val="Hyperlink"/>
            <w:noProof/>
          </w:rPr>
          <w:t xml:space="preserve">General Error </w:t>
        </w:r>
        <w:r w:rsidR="00272A70">
          <w:rPr>
            <w:rStyle w:val="Hyperlink"/>
            <w:noProof/>
          </w:rPr>
          <w:t>H</w:t>
        </w:r>
        <w:r w:rsidR="008832B9" w:rsidRPr="00E83F5D">
          <w:rPr>
            <w:rStyle w:val="Hyperlink"/>
            <w:noProof/>
          </w:rPr>
          <w:t xml:space="preserve">andling </w:t>
        </w:r>
        <w:r w:rsidR="00272A70">
          <w:rPr>
            <w:rStyle w:val="Hyperlink"/>
            <w:noProof/>
          </w:rPr>
          <w:t>f</w:t>
        </w:r>
        <w:r w:rsidR="008832B9" w:rsidRPr="00E83F5D">
          <w:rPr>
            <w:rStyle w:val="Hyperlink"/>
            <w:noProof/>
          </w:rPr>
          <w:t>or All Services</w:t>
        </w:r>
        <w:r w:rsidR="008832B9">
          <w:rPr>
            <w:noProof/>
            <w:webHidden/>
          </w:rPr>
          <w:tab/>
        </w:r>
        <w:r w:rsidR="008832B9">
          <w:rPr>
            <w:noProof/>
            <w:webHidden/>
          </w:rPr>
          <w:fldChar w:fldCharType="begin"/>
        </w:r>
        <w:r w:rsidR="008832B9">
          <w:rPr>
            <w:noProof/>
            <w:webHidden/>
          </w:rPr>
          <w:instrText xml:space="preserve"> PAGEREF _Toc365370177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6BE0D835" w14:textId="77777777" w:rsidR="008832B9" w:rsidRDefault="00293DB8">
      <w:pPr>
        <w:pStyle w:val="TOC1"/>
        <w:rPr>
          <w:rFonts w:cstheme="minorBidi"/>
          <w:noProof/>
          <w:sz w:val="22"/>
          <w:szCs w:val="22"/>
        </w:rPr>
      </w:pPr>
      <w:hyperlink w:anchor="_Toc365370178" w:history="1">
        <w:r w:rsidR="008832B9" w:rsidRPr="00E83F5D">
          <w:rPr>
            <w:rStyle w:val="Hyperlink"/>
            <w:b/>
            <w:bCs/>
            <w:caps/>
            <w:noProof/>
            <w:spacing w:val="15"/>
          </w:rPr>
          <w:t>Bibliography</w:t>
        </w:r>
        <w:r w:rsidR="008832B9">
          <w:rPr>
            <w:noProof/>
            <w:webHidden/>
          </w:rPr>
          <w:tab/>
        </w:r>
        <w:r w:rsidR="008832B9">
          <w:rPr>
            <w:noProof/>
            <w:webHidden/>
          </w:rPr>
          <w:fldChar w:fldCharType="begin"/>
        </w:r>
        <w:r w:rsidR="008832B9">
          <w:rPr>
            <w:noProof/>
            <w:webHidden/>
          </w:rPr>
          <w:instrText xml:space="preserve"> PAGEREF _Toc365370178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2BD348F0" w14:textId="77777777" w:rsidR="00C673DC" w:rsidRPr="00C673DC" w:rsidRDefault="00C673DC" w:rsidP="003F38C1">
      <w:pPr>
        <w:pStyle w:val="Heading1"/>
      </w:pPr>
      <w:r w:rsidRPr="00C673DC">
        <w:fldChar w:fldCharType="end"/>
      </w:r>
      <w:bookmarkStart w:id="25" w:name="_Toc308532766"/>
      <w:bookmarkStart w:id="26" w:name="_Toc365370164"/>
      <w:r w:rsidRPr="00C673DC">
        <w:t>Document Conventions</w:t>
      </w:r>
      <w:bookmarkEnd w:id="25"/>
      <w:bookmarkEnd w:id="26"/>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61D48688" w14:textId="77777777" w:rsidR="00C673DC" w:rsidRPr="00C673DC" w:rsidRDefault="00C673DC" w:rsidP="003F38C1">
      <w:pPr>
        <w:pStyle w:val="Heading1"/>
      </w:pPr>
      <w:bookmarkStart w:id="27" w:name="_Toc308532767"/>
      <w:bookmarkStart w:id="28" w:name="_Toc365370165"/>
      <w:r w:rsidRPr="00C673DC">
        <w:t>Definitions related to the specification</w:t>
      </w:r>
      <w:bookmarkEnd w:id="27"/>
      <w:bookmarkEnd w:id="28"/>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29" w:name="_Toc308532768"/>
      <w:bookmarkStart w:id="30" w:name="_Toc365370166"/>
      <w:r w:rsidRPr="00C673DC">
        <w:t>Data Elements</w:t>
      </w:r>
      <w:bookmarkEnd w:id="29"/>
      <w:bookmarkEnd w:id="30"/>
    </w:p>
    <w:p w14:paraId="78326D92" w14:textId="77777777" w:rsidR="000B02CF" w:rsidRDefault="000B02CF" w:rsidP="000B02CF">
      <w:pPr>
        <w:pStyle w:val="Heading2"/>
      </w:pPr>
      <w:bookmarkStart w:id="31" w:name="_Toc308532769"/>
      <w:bookmarkStart w:id="32" w:name="_Toc327243071"/>
      <w:bookmarkStart w:id="33" w:name="_Toc335151599"/>
      <w:bookmarkStart w:id="34" w:name="_Toc365370167"/>
      <w:bookmarkStart w:id="35" w:name="_Toc308532770"/>
      <w:r>
        <w:t>Filters</w:t>
      </w:r>
      <w:r w:rsidRPr="00C673DC">
        <w:t xml:space="preserve"> used when accessing the </w:t>
      </w:r>
      <w:r w:rsidR="004568F9">
        <w:t>Contact</w:t>
      </w:r>
      <w:r w:rsidRPr="00C673DC">
        <w:t xml:space="preserve"> </w:t>
      </w:r>
      <w:r>
        <w:t>data</w:t>
      </w:r>
      <w:bookmarkEnd w:id="31"/>
      <w:bookmarkEnd w:id="32"/>
      <w:bookmarkEnd w:id="33"/>
      <w:bookmarkEnd w:id="34"/>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36" w:name="_Toc308532777"/>
      <w:bookmarkStart w:id="37" w:name="_Toc365370168"/>
      <w:bookmarkEnd w:id="35"/>
      <w:r>
        <w:t>Contact</w:t>
      </w:r>
      <w:r w:rsidR="00C673DC" w:rsidRPr="00C673DC">
        <w:t xml:space="preserve"> </w:t>
      </w:r>
      <w:r w:rsidR="00BA4996">
        <w:t>Data</w:t>
      </w:r>
      <w:r w:rsidR="00C673DC" w:rsidRPr="00C673DC">
        <w:t xml:space="preserve"> attributes</w:t>
      </w:r>
      <w:bookmarkEnd w:id="36"/>
      <w:bookmarkEnd w:id="37"/>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38" w:name="_Toc335151601"/>
      <w:bookmarkStart w:id="39" w:name="_Toc365370169"/>
      <w:r>
        <w:t>Party</w:t>
      </w:r>
      <w:r w:rsidR="00C77DA2">
        <w:t xml:space="preserve"> Services</w:t>
      </w:r>
      <w:bookmarkEnd w:id="38"/>
      <w:bookmarkEnd w:id="39"/>
    </w:p>
    <w:p w14:paraId="1877789D" w14:textId="77777777" w:rsidR="00C77DA2" w:rsidRPr="00DB36CB" w:rsidRDefault="00C77DA2" w:rsidP="00C77DA2">
      <w:pPr>
        <w:pStyle w:val="Heading2"/>
      </w:pPr>
      <w:bookmarkStart w:id="40" w:name="_Toc335151602"/>
      <w:bookmarkStart w:id="41" w:name="_Toc365370170"/>
      <w:r>
        <w:t>Overview</w:t>
      </w:r>
      <w:bookmarkEnd w:id="40"/>
      <w:bookmarkEnd w:id="41"/>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77777777"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Pr="009144E7">
              <w:rPr>
                <w:rFonts w:ascii="Courier New" w:hAnsi="Courier New" w:cs="Courier New"/>
                <w:sz w:val="16"/>
                <w:szCs w:val="16"/>
              </w:rPr>
              <w:t>/</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42" w:name="_Toc335151603"/>
      <w:bookmarkStart w:id="43" w:name="_Toc365370171"/>
      <w:r>
        <w:t>Contact</w:t>
      </w:r>
      <w:r w:rsidR="00C77DA2">
        <w:t xml:space="preserve"> Resource based create, read, update, delete services</w:t>
      </w:r>
      <w:bookmarkEnd w:id="42"/>
      <w:bookmarkEnd w:id="43"/>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144E7" w:rsidRDefault="00FC2B43" w:rsidP="00C77DA2">
            <w:pPr>
              <w:rPr>
                <w:szCs w:val="20"/>
              </w:rPr>
            </w:pPr>
            <w:proofErr w:type="spellStart"/>
            <w:proofErr w:type="gramStart"/>
            <w:r w:rsidRPr="009144E7">
              <w:rPr>
                <w:szCs w:val="20"/>
              </w:rPr>
              <w:t>cufx:</w:t>
            </w:r>
            <w:proofErr w:type="gramEnd"/>
            <w:r w:rsidRPr="009144E7">
              <w:rPr>
                <w:szCs w:val="20"/>
              </w:rPr>
              <w:t>ContactMessage</w:t>
            </w:r>
            <w:proofErr w:type="spellEnd"/>
            <w:r w:rsidRPr="009144E7">
              <w:rPr>
                <w:szCs w:val="20"/>
              </w:rPr>
              <w:t xml:space="preserve"> (which includes…)</w:t>
            </w:r>
          </w:p>
          <w:p w14:paraId="7D47356B" w14:textId="77777777" w:rsidR="00C77DA2" w:rsidRPr="009144E7" w:rsidRDefault="00293DB8" w:rsidP="00FC2B43">
            <w:pPr>
              <w:pStyle w:val="ListParagraph"/>
              <w:numPr>
                <w:ilvl w:val="0"/>
                <w:numId w:val="29"/>
              </w:numPr>
              <w:rPr>
                <w:rStyle w:val="SubtleReference"/>
              </w:rPr>
            </w:pPr>
            <w:hyperlink r:id="rId9" w:history="1">
              <w:proofErr w:type="spellStart"/>
              <w:r w:rsidR="00C77DA2" w:rsidRPr="009144E7">
                <w:rPr>
                  <w:rStyle w:val="SubtleReference"/>
                </w:rPr>
                <w:t>cufx:MessageContext</w:t>
              </w:r>
              <w:proofErr w:type="spellEnd"/>
            </w:hyperlink>
          </w:p>
          <w:p w14:paraId="2FD94701" w14:textId="77777777" w:rsidR="00C77DA2" w:rsidRPr="009144E7" w:rsidRDefault="00C77DA2" w:rsidP="00FC2B43">
            <w:pPr>
              <w:pStyle w:val="ListParagraph"/>
              <w:numPr>
                <w:ilvl w:val="0"/>
                <w:numId w:val="29"/>
              </w:numPr>
              <w:rPr>
                <w:rStyle w:val="SubtleReference"/>
              </w:rPr>
            </w:pPr>
            <w:proofErr w:type="spellStart"/>
            <w:r w:rsidRPr="009144E7">
              <w:rPr>
                <w:rStyle w:val="SubtleReference"/>
              </w:rPr>
              <w:t>cufx:</w:t>
            </w:r>
            <w:r w:rsidR="004568F9" w:rsidRPr="009144E7">
              <w:rPr>
                <w:rStyle w:val="SubtleReference"/>
              </w:rPr>
              <w:t>contact</w:t>
            </w:r>
            <w:r w:rsidRPr="009144E7">
              <w:rPr>
                <w:rStyle w:val="SubtleReference"/>
              </w:rPr>
              <w:t>Filter</w:t>
            </w:r>
            <w:proofErr w:type="spellEnd"/>
            <w:r w:rsidRPr="009144E7">
              <w:rPr>
                <w:rStyle w:val="SubtleReference"/>
              </w:rPr>
              <w:t xml:space="preserve"> (for read, update, delete)</w:t>
            </w:r>
          </w:p>
          <w:p w14:paraId="3D85B207" w14:textId="77777777" w:rsidR="00C77DA2" w:rsidRPr="009144E7" w:rsidRDefault="00C77DA2" w:rsidP="00FC2B43">
            <w:pPr>
              <w:pStyle w:val="ListParagraph"/>
              <w:numPr>
                <w:ilvl w:val="0"/>
                <w:numId w:val="29"/>
              </w:numPr>
              <w:rPr>
                <w:rStyle w:val="SubtleReference"/>
              </w:rPr>
            </w:pPr>
            <w:proofErr w:type="spellStart"/>
            <w:r w:rsidRPr="009144E7">
              <w:rPr>
                <w:rStyle w:val="SubtleReference"/>
              </w:rPr>
              <w:t>cufx:</w:t>
            </w:r>
            <w:r w:rsidR="004568F9" w:rsidRPr="009144E7">
              <w:rPr>
                <w:rStyle w:val="SubtleReference"/>
              </w:rPr>
              <w:t>contact</w:t>
            </w:r>
            <w:r w:rsidR="00FC2B43" w:rsidRPr="009144E7">
              <w:rPr>
                <w:rStyle w:val="SubtleReference"/>
              </w:rPr>
              <w:t>List</w:t>
            </w:r>
            <w:proofErr w:type="spellEnd"/>
            <w:r w:rsidRPr="009144E7">
              <w:rPr>
                <w:rStyle w:val="SubtleReference"/>
              </w:rPr>
              <w:t xml:space="preserve"> (for create, update)</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lastRenderedPageBreak/>
              <w:t>Outputs</w:t>
            </w:r>
          </w:p>
        </w:tc>
        <w:tc>
          <w:tcPr>
            <w:tcW w:w="6881" w:type="dxa"/>
            <w:tcBorders>
              <w:top w:val="single" w:sz="4" w:space="0" w:color="auto"/>
              <w:left w:val="single" w:sz="4" w:space="0" w:color="auto"/>
              <w:bottom w:val="single" w:sz="4" w:space="0" w:color="auto"/>
              <w:right w:val="single" w:sz="4" w:space="0" w:color="auto"/>
            </w:tcBorders>
            <w:hideMark/>
          </w:tcPr>
          <w:p w14:paraId="283D8F7D" w14:textId="77777777" w:rsidR="00C77DA2" w:rsidRPr="00406B7E" w:rsidRDefault="00C77DA2" w:rsidP="00C77DA2">
            <w:pPr>
              <w:rPr>
                <w:b/>
                <w:bCs/>
                <w:color w:val="4F81BD" w:themeColor="accent1"/>
                <w:szCs w:val="20"/>
              </w:rPr>
            </w:pPr>
            <w:proofErr w:type="spellStart"/>
            <w:r w:rsidRPr="009144E7">
              <w:rPr>
                <w:rStyle w:val="SubtleReference"/>
                <w:szCs w:val="20"/>
              </w:rPr>
              <w:t>cufx</w:t>
            </w:r>
            <w:proofErr w:type="spellEnd"/>
            <w:r w:rsidRPr="009144E7">
              <w:rPr>
                <w:rStyle w:val="SubtleReference"/>
                <w:szCs w:val="20"/>
              </w:rPr>
              <w:t>:</w:t>
            </w:r>
            <w:r w:rsidR="004568F9" w:rsidRPr="009144E7">
              <w:rPr>
                <w:rStyle w:val="SubtleReference"/>
                <w:szCs w:val="20"/>
              </w:rPr>
              <w:t xml:space="preserve"> </w:t>
            </w:r>
            <w:proofErr w:type="spellStart"/>
            <w:r w:rsidR="004568F9" w:rsidRPr="009144E7">
              <w:rPr>
                <w:rStyle w:val="SubtleReference"/>
                <w:szCs w:val="20"/>
              </w:rPr>
              <w:t>contact</w:t>
            </w:r>
            <w:r w:rsidR="00FC2B43" w:rsidRPr="009144E7">
              <w:rPr>
                <w:rStyle w:val="SubtleReference"/>
                <w:szCs w:val="20"/>
              </w:rPr>
              <w:t>List</w:t>
            </w:r>
            <w:proofErr w:type="spellEnd"/>
            <w:r w:rsidR="004568F9" w:rsidRPr="003F76CE">
              <w:rPr>
                <w:rStyle w:val="SubtleReference"/>
                <w:szCs w:val="20"/>
              </w:rPr>
              <w:t xml:space="preserve"> (except for delete)</w:t>
            </w:r>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9C5EC6D" w14:textId="77777777" w:rsidR="00C77DA2" w:rsidRPr="009144E7" w:rsidRDefault="00570032" w:rsidP="00C77DA2">
            <w:proofErr w:type="spellStart"/>
            <w:r w:rsidRPr="009144E7">
              <w:t>cufx</w:t>
            </w:r>
            <w:proofErr w:type="spellEnd"/>
            <w:r w:rsidRPr="009144E7">
              <w:t>: Error</w:t>
            </w:r>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144E7" w:rsidRDefault="00C77DA2" w:rsidP="00C77DA2">
            <w:pPr>
              <w:rPr>
                <w:color w:val="0070C0"/>
              </w:rPr>
            </w:pPr>
            <w:r w:rsidRPr="009144E7">
              <w:rPr>
                <w:b/>
                <w:color w:val="0070C0"/>
              </w:rPr>
              <w:t>Message Headers</w:t>
            </w:r>
            <w:r w:rsidRPr="009144E7">
              <w:rPr>
                <w:color w:val="0070C0"/>
              </w:rPr>
              <w:t xml:space="preserve"> : See security services</w:t>
            </w:r>
          </w:p>
          <w:p w14:paraId="6029B8E7" w14:textId="77777777" w:rsidR="00C77DA2" w:rsidRPr="009144E7" w:rsidRDefault="00C77DA2" w:rsidP="00C77DA2">
            <w:pPr>
              <w:rPr>
                <w:color w:val="0070C0"/>
              </w:rPr>
            </w:pPr>
            <w:proofErr w:type="spellStart"/>
            <w:r w:rsidRPr="009144E7">
              <w:rPr>
                <w:b/>
                <w:color w:val="0070C0"/>
              </w:rPr>
              <w:t>messageContext</w:t>
            </w:r>
            <w:proofErr w:type="spellEnd"/>
            <w:r w:rsidR="003F1118" w:rsidRPr="009144E7">
              <w:rPr>
                <w:color w:val="0070C0"/>
              </w:rPr>
              <w:t>: See M</w:t>
            </w:r>
            <w:r w:rsidRPr="009144E7">
              <w:rPr>
                <w:color w:val="0070C0"/>
              </w:rPr>
              <w:t>essageContext.xsd</w:t>
            </w:r>
          </w:p>
          <w:p w14:paraId="3BA74CAF" w14:textId="77777777" w:rsidR="00C77DA2" w:rsidRPr="009144E7" w:rsidRDefault="00C77DA2" w:rsidP="00C77DA2">
            <w:pPr>
              <w:rPr>
                <w:color w:val="0070C0"/>
              </w:rPr>
            </w:pPr>
            <w:r w:rsidRPr="009144E7">
              <w:rPr>
                <w:b/>
                <w:color w:val="0070C0"/>
              </w:rPr>
              <w:t>Filters</w:t>
            </w:r>
            <w:r w:rsidR="00FD601F" w:rsidRPr="009144E7">
              <w:rPr>
                <w:color w:val="0070C0"/>
              </w:rPr>
              <w:t xml:space="preserve">: See </w:t>
            </w:r>
            <w:r w:rsidR="003F1118" w:rsidRPr="009144E7">
              <w:rPr>
                <w:color w:val="0070C0"/>
              </w:rPr>
              <w:t>C</w:t>
            </w:r>
            <w:r w:rsidR="004568F9" w:rsidRPr="009144E7">
              <w:rPr>
                <w:color w:val="0070C0"/>
              </w:rPr>
              <w:t>ontact</w:t>
            </w:r>
            <w:r w:rsidR="00FD601F" w:rsidRPr="009144E7">
              <w:rPr>
                <w:color w:val="0070C0"/>
              </w:rPr>
              <w:t>Filter.xsd</w:t>
            </w:r>
          </w:p>
          <w:p w14:paraId="1C35BC74" w14:textId="77777777" w:rsidR="00C77DA2" w:rsidRPr="009144E7" w:rsidRDefault="00C77DA2" w:rsidP="003F1118">
            <w:pPr>
              <w:rPr>
                <w:b/>
              </w:rPr>
            </w:pPr>
            <w:r w:rsidRPr="009144E7">
              <w:rPr>
                <w:b/>
                <w:color w:val="0070C0"/>
              </w:rPr>
              <w:t xml:space="preserve">Attributes: </w:t>
            </w:r>
            <w:proofErr w:type="spellStart"/>
            <w:r w:rsidR="00FC2B43" w:rsidRPr="009144E7">
              <w:rPr>
                <w:b/>
                <w:color w:val="0070C0"/>
              </w:rPr>
              <w:t>contactList</w:t>
            </w:r>
            <w:proofErr w:type="spellEnd"/>
            <w:r w:rsidRPr="009144E7">
              <w:rPr>
                <w:b/>
                <w:color w:val="0070C0"/>
              </w:rPr>
              <w:t xml:space="preserve"> : See </w:t>
            </w:r>
            <w:r w:rsidR="003F1118" w:rsidRPr="009144E7">
              <w:rPr>
                <w:b/>
                <w:color w:val="0070C0"/>
              </w:rPr>
              <w:t>C</w:t>
            </w:r>
            <w:r w:rsidR="004568F9" w:rsidRPr="009144E7">
              <w:rPr>
                <w:b/>
                <w:color w:val="0070C0"/>
              </w:rPr>
              <w:t>ontact</w:t>
            </w:r>
            <w:r w:rsidRPr="009144E7">
              <w:rPr>
                <w:b/>
                <w:color w:val="0070C0"/>
              </w:rPr>
              <w:t>.xsd</w:t>
            </w:r>
          </w:p>
        </w:tc>
      </w:tr>
    </w:tbl>
    <w:p w14:paraId="046E8214" w14:textId="77777777" w:rsidR="00C77DA2" w:rsidRDefault="00C77DA2" w:rsidP="00C77DA2"/>
    <w:p w14:paraId="1E80FBF4" w14:textId="77777777" w:rsidR="00C77DA2" w:rsidRDefault="00C77DA2" w:rsidP="00C77DA2">
      <w:pPr>
        <w:pStyle w:val="Heading3"/>
      </w:pPr>
      <w:bookmarkStart w:id="44" w:name="_Toc335151604"/>
      <w:bookmarkStart w:id="45" w:name="_Toc365370172"/>
      <w:r>
        <w:t xml:space="preserve">REST-JSON CREATE </w:t>
      </w:r>
      <w:r w:rsidR="004568F9">
        <w:t>Contact</w:t>
      </w:r>
      <w:r>
        <w:t xml:space="preserve"> </w:t>
      </w:r>
      <w:bookmarkEnd w:id="44"/>
      <w:r w:rsidR="00BF0226">
        <w:t>example</w:t>
      </w:r>
      <w:bookmarkEnd w:id="45"/>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77777777"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&gt;=3</w:t>
      </w:r>
      <w:r w:rsidR="00C77DA2" w:rsidRPr="00FD601F">
        <w:rPr>
          <w:rFonts w:ascii="Courier New" w:hAnsi="Courier New" w:cs="Courier New"/>
          <w:sz w:val="16"/>
          <w:szCs w:val="16"/>
        </w:rPr>
        <w:t>.0.</w:t>
      </w:r>
      <w:r>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0"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8E402F1" w14:textId="77777777"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1"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77E35662" w14:textId="77777777" w:rsidR="001178AB" w:rsidRDefault="001178AB" w:rsidP="001178AB">
      <w:pPr>
        <w:pStyle w:val="Heading3"/>
      </w:pPr>
      <w:bookmarkStart w:id="46" w:name="_Toc365370173"/>
      <w:r>
        <w:t xml:space="preserve">REST-JSON READ </w:t>
      </w:r>
      <w:r w:rsidR="004568F9">
        <w:t>Contact</w:t>
      </w:r>
      <w:r w:rsidR="00BF0226">
        <w:t xml:space="preserve"> example</w:t>
      </w:r>
      <w:bookmarkEnd w:id="46"/>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77777777"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77777777"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E981B4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2"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77777777" w:rsidR="00741CB9" w:rsidRPr="00AB418E" w:rsidRDefault="00741CB9" w:rsidP="00741CB9">
      <w:pPr>
        <w:pStyle w:val="Code"/>
        <w:rPr>
          <w:rFonts w:ascii="Courier New" w:hAnsi="Courier New" w:cs="Courier New"/>
          <w:sz w:val="16"/>
          <w:szCs w:val="16"/>
        </w:rPr>
      </w:pPr>
      <w:r w:rsidRPr="00AB418E">
        <w:rPr>
          <w:rFonts w:ascii="Courier New" w:hAnsi="Courier New" w:cs="Courier New"/>
          <w:sz w:val="16"/>
          <w:szCs w:val="16"/>
        </w:rPr>
        <w:t>]</w:t>
      </w:r>
    </w:p>
    <w:p w14:paraId="52CE8DD4" w14:textId="77777777"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5923EF3B" w14:textId="77777777" w:rsidR="00160DFA" w:rsidRDefault="00160DFA" w:rsidP="00160DFA">
      <w:pPr>
        <w:pStyle w:val="Heading3"/>
      </w:pPr>
      <w:bookmarkStart w:id="47" w:name="_Toc365370174"/>
      <w:r>
        <w:t>REST-JSON READ Contact example</w:t>
      </w:r>
      <w:bookmarkEnd w:id="47"/>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77777777"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&gt;=3</w:t>
      </w:r>
      <w:r w:rsidR="00160DFA" w:rsidRPr="00FD601F">
        <w:rPr>
          <w:rFonts w:ascii="Courier New" w:hAnsi="Courier New" w:cs="Courier New"/>
          <w:sz w:val="16"/>
          <w:szCs w:val="16"/>
        </w:rPr>
        <w:t>.0.</w:t>
      </w:r>
      <w:r>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D77964C"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7777777" w:rsidR="00817F4A" w:rsidRPr="00AB418E" w:rsidRDefault="003B4F33" w:rsidP="00160DFA">
      <w:pPr>
        <w:pStyle w:val="Code"/>
        <w:ind w:firstLine="720"/>
        <w:rPr>
          <w:rFonts w:ascii="Courier New" w:hAnsi="Courier New" w:cs="Courier New"/>
          <w:sz w:val="16"/>
          <w:szCs w:val="16"/>
        </w:rPr>
      </w:pPr>
      <w:r>
        <w:rPr>
          <w:rFonts w:ascii="Courier New" w:hAnsi="Courier New" w:cs="Courier New"/>
          <w:sz w:val="16"/>
          <w:szCs w:val="16"/>
        </w:rPr>
        <w:t>}</w:t>
      </w:r>
    </w:p>
    <w:p w14:paraId="6A92FE3E" w14:textId="77777777" w:rsidR="00160DFA" w:rsidRPr="00AB418E" w:rsidRDefault="00160DFA" w:rsidP="00160DFA">
      <w:pPr>
        <w:pStyle w:val="Code"/>
        <w:rPr>
          <w:rFonts w:ascii="Courier New" w:hAnsi="Courier New" w:cs="Courier New"/>
          <w:sz w:val="16"/>
          <w:szCs w:val="16"/>
        </w:rPr>
      </w:pPr>
      <w:r w:rsidRPr="00AB418E">
        <w:rPr>
          <w:rFonts w:ascii="Courier New" w:hAnsi="Courier New" w:cs="Courier New"/>
          <w:sz w:val="16"/>
          <w:szCs w:val="16"/>
        </w:rPr>
        <w:t>]</w:t>
      </w:r>
    </w:p>
    <w:p w14:paraId="24308E2E" w14:textId="77777777" w:rsidR="00160DFA" w:rsidRPr="00AB418E" w:rsidRDefault="00160DFA" w:rsidP="00160DFA">
      <w:pPr>
        <w:pStyle w:val="Code"/>
        <w:ind w:left="0"/>
        <w:rPr>
          <w:rFonts w:ascii="Courier New" w:hAnsi="Courier New" w:cs="Courier New"/>
          <w:sz w:val="16"/>
          <w:szCs w:val="16"/>
        </w:rPr>
      </w:pPr>
      <w:r w:rsidRPr="00AB418E">
        <w:rPr>
          <w:rFonts w:ascii="Courier New" w:hAnsi="Courier New" w:cs="Courier New"/>
          <w:sz w:val="16"/>
          <w:szCs w:val="16"/>
        </w:rPr>
        <w:t>}</w:t>
      </w:r>
    </w:p>
    <w:p w14:paraId="75CB45A3" w14:textId="77777777" w:rsidR="00104132" w:rsidRDefault="00104132" w:rsidP="00C673DC">
      <w:pPr>
        <w:spacing w:before="200"/>
        <w:rPr>
          <w:rFonts w:eastAsiaTheme="minorEastAsia" w:cs="Times New Roman"/>
          <w:sz w:val="20"/>
          <w:szCs w:val="20"/>
        </w:rPr>
      </w:pPr>
    </w:p>
    <w:p w14:paraId="123B70A2" w14:textId="77777777" w:rsidR="00C10B38" w:rsidRDefault="00C10B38" w:rsidP="00607EEA">
      <w:pPr>
        <w:pStyle w:val="Heading3"/>
        <w:pBdr>
          <w:left w:val="single" w:sz="6" w:space="1" w:color="4F81BD" w:themeColor="accent1"/>
        </w:pBdr>
      </w:pPr>
      <w:bookmarkStart w:id="48" w:name="_Toc365370175"/>
      <w:r>
        <w:t xml:space="preserve">REST-JSON </w:t>
      </w:r>
      <w:r w:rsidR="00D33A2E">
        <w:t>UPDATE</w:t>
      </w:r>
      <w:r>
        <w:t xml:space="preserve"> </w:t>
      </w:r>
      <w:r w:rsidR="00BC6197">
        <w:t>Contact</w:t>
      </w:r>
      <w:r>
        <w:t xml:space="preserve"> example</w:t>
      </w:r>
      <w:bookmarkEnd w:id="48"/>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77777777"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4"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CD3626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77777777"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29A8DAA1" w14:textId="77777777" w:rsidR="003D6860" w:rsidRDefault="003D6860" w:rsidP="00C10B38">
      <w:pPr>
        <w:pStyle w:val="Code"/>
        <w:ind w:left="0"/>
        <w:rPr>
          <w:rFonts w:ascii="Courier New" w:hAnsi="Courier New" w:cs="Courier New"/>
          <w:sz w:val="16"/>
          <w:szCs w:val="16"/>
        </w:rPr>
      </w:pPr>
    </w:p>
    <w:p w14:paraId="4DD80CA2" w14:textId="77777777" w:rsidR="003D6860" w:rsidRDefault="003D6860" w:rsidP="00C10B38">
      <w:pPr>
        <w:pStyle w:val="Code"/>
        <w:ind w:left="0"/>
        <w:rPr>
          <w:rFonts w:ascii="Courier New" w:hAnsi="Courier New" w:cs="Courier New"/>
          <w:sz w:val="16"/>
          <w:szCs w:val="16"/>
        </w:rPr>
      </w:pPr>
    </w:p>
    <w:p w14:paraId="74697AE4" w14:textId="77777777" w:rsidR="003D6860" w:rsidRDefault="003D6860" w:rsidP="00C10B38">
      <w:pPr>
        <w:pStyle w:val="Code"/>
        <w:ind w:left="0"/>
        <w:rPr>
          <w:rFonts w:ascii="Courier New" w:hAnsi="Courier New" w:cs="Courier New"/>
          <w:sz w:val="16"/>
          <w:szCs w:val="16"/>
        </w:rPr>
      </w:pP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49" w:name="_Toc365370176"/>
      <w:r>
        <w:t xml:space="preserve">REST-JSON DELETE </w:t>
      </w:r>
      <w:r w:rsidR="00160DFA">
        <w:t>Contact</w:t>
      </w:r>
      <w:r>
        <w:t xml:space="preserve"> example</w:t>
      </w:r>
      <w:bookmarkEnd w:id="49"/>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77777777"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0D948EF2"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20254E">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70A4699"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30431F0E"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14:paraId="1A0B3883"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3B83C24F" w14:textId="77777777" w:rsidR="00D75187" w:rsidRDefault="00D75187" w:rsidP="00D75187">
      <w:pPr>
        <w:pStyle w:val="Heading1"/>
      </w:pPr>
      <w:bookmarkStart w:id="50" w:name="_Toc179342243"/>
      <w:bookmarkStart w:id="51" w:name="_Toc335643430"/>
      <w:bookmarkStart w:id="52" w:name="_Toc365370177"/>
      <w:r>
        <w:t>General Error handling</w:t>
      </w:r>
      <w:bookmarkEnd w:id="50"/>
      <w:r>
        <w:t xml:space="preserve"> For All Services</w:t>
      </w:r>
      <w:bookmarkEnd w:id="51"/>
      <w:bookmarkEnd w:id="52"/>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53" w:name="_Toc308532811"/>
      <w:bookmarkStart w:id="54" w:name="_Toc365370178"/>
      <w:r w:rsidRPr="00C673DC">
        <w:rPr>
          <w:rFonts w:eastAsiaTheme="minorEastAsia" w:cs="Times New Roman"/>
          <w:b/>
          <w:bCs/>
          <w:caps/>
          <w:color w:val="FFFFFF" w:themeColor="background1"/>
          <w:spacing w:val="15"/>
        </w:rPr>
        <w:t>Bibliography</w:t>
      </w:r>
      <w:bookmarkEnd w:id="53"/>
      <w:bookmarkEnd w:id="54"/>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4B159" w14:textId="77777777" w:rsidR="00293DB8" w:rsidRDefault="00293DB8">
      <w:pPr>
        <w:spacing w:after="0" w:line="240" w:lineRule="auto"/>
      </w:pPr>
      <w:r>
        <w:separator/>
      </w:r>
    </w:p>
  </w:endnote>
  <w:endnote w:type="continuationSeparator" w:id="0">
    <w:p w14:paraId="77A350EF" w14:textId="77777777" w:rsidR="00293DB8" w:rsidRDefault="0029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E350C5" w:rsidRPr="00E350C5">
            <w:rPr>
              <w:b/>
              <w:bCs/>
              <w:noProof/>
              <w:color w:val="4F81BD" w:themeColor="accent1"/>
              <w:sz w:val="32"/>
              <w:szCs w:val="32"/>
            </w:rPr>
            <w:t>6</w:t>
          </w:r>
          <w:r>
            <w:fldChar w:fldCharType="end"/>
          </w:r>
        </w:p>
      </w:tc>
      <w:tc>
        <w:tcPr>
          <w:tcW w:w="7938" w:type="dxa"/>
          <w:tcBorders>
            <w:top w:val="single" w:sz="18" w:space="0" w:color="808080" w:themeColor="background1" w:themeShade="80"/>
          </w:tcBorders>
        </w:tcPr>
        <w:p w14:paraId="1A0B8937" w14:textId="77777777" w:rsidR="005336AB" w:rsidRDefault="005A7965" w:rsidP="005F1618">
          <w:pPr>
            <w:pStyle w:val="Footer"/>
          </w:pPr>
          <w:fldSimple w:instr=" FILENAME   \* MERGEFORMAT ">
            <w:ins w:id="55" w:author="David LaCroix" w:date="2015-07-17T12:18:00Z">
              <w:r w:rsidR="00E350C5">
                <w:rPr>
                  <w:noProof/>
                </w:rPr>
                <w:t>CUFXContactDataModelandServicesVer3_1.docx</w:t>
              </w:r>
            </w:ins>
            <w:del w:id="56" w:author="David LaCroix" w:date="2015-07-17T12:18:00Z">
              <w:r w:rsidR="005336AB" w:rsidDel="00E350C5">
                <w:rPr>
                  <w:noProof/>
                </w:rPr>
                <w:delText>CUFX Contact Data Model and Services Ver 3_0</w:delText>
              </w:r>
            </w:del>
          </w:fldSimple>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B9FBC" w14:textId="77777777" w:rsidR="00293DB8" w:rsidRDefault="00293DB8">
      <w:pPr>
        <w:spacing w:after="0" w:line="240" w:lineRule="auto"/>
      </w:pPr>
      <w:r>
        <w:separator/>
      </w:r>
    </w:p>
  </w:footnote>
  <w:footnote w:type="continuationSeparator" w:id="0">
    <w:p w14:paraId="73DFB836" w14:textId="77777777" w:rsidR="00293DB8" w:rsidRDefault="00293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aCroix">
    <w15:presenceInfo w15:providerId="Windows Live" w15:userId="a5cac72fc514c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AAE"/>
    <w:rsid w:val="000B02CF"/>
    <w:rsid w:val="000B6F95"/>
    <w:rsid w:val="000C0666"/>
    <w:rsid w:val="000C7520"/>
    <w:rsid w:val="000E1D32"/>
    <w:rsid w:val="000E26D1"/>
    <w:rsid w:val="000E6CAA"/>
    <w:rsid w:val="00104132"/>
    <w:rsid w:val="00114EEE"/>
    <w:rsid w:val="001178AB"/>
    <w:rsid w:val="00124252"/>
    <w:rsid w:val="00127C0B"/>
    <w:rsid w:val="00134024"/>
    <w:rsid w:val="00136C27"/>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5973"/>
    <w:rsid w:val="002540C1"/>
    <w:rsid w:val="00266693"/>
    <w:rsid w:val="002674E2"/>
    <w:rsid w:val="00272A70"/>
    <w:rsid w:val="00285F95"/>
    <w:rsid w:val="00290422"/>
    <w:rsid w:val="00293DB8"/>
    <w:rsid w:val="00296B7F"/>
    <w:rsid w:val="002B4A19"/>
    <w:rsid w:val="002B60F5"/>
    <w:rsid w:val="002E4D96"/>
    <w:rsid w:val="002F5854"/>
    <w:rsid w:val="002F63BC"/>
    <w:rsid w:val="00300B3C"/>
    <w:rsid w:val="0031073D"/>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712563"/>
    <w:rsid w:val="00712A4C"/>
    <w:rsid w:val="007140C8"/>
    <w:rsid w:val="007158A7"/>
    <w:rsid w:val="00741CB9"/>
    <w:rsid w:val="00772A84"/>
    <w:rsid w:val="0077481E"/>
    <w:rsid w:val="00775251"/>
    <w:rsid w:val="00787B3B"/>
    <w:rsid w:val="0079506D"/>
    <w:rsid w:val="00796F0E"/>
    <w:rsid w:val="007A3143"/>
    <w:rsid w:val="007B188A"/>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B385C"/>
    <w:rsid w:val="008B494D"/>
    <w:rsid w:val="008C01A3"/>
    <w:rsid w:val="008C30E2"/>
    <w:rsid w:val="008D2743"/>
    <w:rsid w:val="008D6BE8"/>
    <w:rsid w:val="008D6EC4"/>
    <w:rsid w:val="008E0D55"/>
    <w:rsid w:val="008E188C"/>
    <w:rsid w:val="008F1C65"/>
    <w:rsid w:val="008F6BE5"/>
    <w:rsid w:val="00906605"/>
    <w:rsid w:val="00910766"/>
    <w:rsid w:val="00911F8C"/>
    <w:rsid w:val="009144E7"/>
    <w:rsid w:val="00915BBC"/>
    <w:rsid w:val="00927AA4"/>
    <w:rsid w:val="009312B1"/>
    <w:rsid w:val="00943362"/>
    <w:rsid w:val="00955938"/>
    <w:rsid w:val="00964585"/>
    <w:rsid w:val="009672F1"/>
    <w:rsid w:val="009703FC"/>
    <w:rsid w:val="00976BF5"/>
    <w:rsid w:val="00981B62"/>
    <w:rsid w:val="00984F4A"/>
    <w:rsid w:val="00996E44"/>
    <w:rsid w:val="009A4ADC"/>
    <w:rsid w:val="009A74FF"/>
    <w:rsid w:val="009E10E1"/>
    <w:rsid w:val="00A13C85"/>
    <w:rsid w:val="00A15A74"/>
    <w:rsid w:val="00A3730D"/>
    <w:rsid w:val="00A4409C"/>
    <w:rsid w:val="00A535BE"/>
    <w:rsid w:val="00A67C05"/>
    <w:rsid w:val="00A75F3A"/>
    <w:rsid w:val="00A873EC"/>
    <w:rsid w:val="00AB418E"/>
    <w:rsid w:val="00AB7C00"/>
    <w:rsid w:val="00AC5138"/>
    <w:rsid w:val="00AC5BDD"/>
    <w:rsid w:val="00AC5D57"/>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264D6"/>
    <w:rsid w:val="00C36DE9"/>
    <w:rsid w:val="00C40885"/>
    <w:rsid w:val="00C53577"/>
    <w:rsid w:val="00C673DC"/>
    <w:rsid w:val="00C73FD9"/>
    <w:rsid w:val="00C77DA2"/>
    <w:rsid w:val="00C858C3"/>
    <w:rsid w:val="00C93506"/>
    <w:rsid w:val="00CD577A"/>
    <w:rsid w:val="00CE6341"/>
    <w:rsid w:val="00D10138"/>
    <w:rsid w:val="00D13599"/>
    <w:rsid w:val="00D26C14"/>
    <w:rsid w:val="00D27AA5"/>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2C13"/>
    <w:rsid w:val="00E350C5"/>
    <w:rsid w:val="00E4558C"/>
    <w:rsid w:val="00E712B9"/>
    <w:rsid w:val="00E804EE"/>
    <w:rsid w:val="00E86D58"/>
    <w:rsid w:val="00E9435C"/>
    <w:rsid w:val="00E95B16"/>
    <w:rsid w:val="00E9690D"/>
    <w:rsid w:val="00EA60A6"/>
    <w:rsid w:val="00EB1641"/>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barnum.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m@barnum.com"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iquit@bigandt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0EBADD7-FED7-460A-9715-8EB6E808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19</cp:revision>
  <cp:lastPrinted>2012-10-31T17:44:00Z</cp:lastPrinted>
  <dcterms:created xsi:type="dcterms:W3CDTF">2013-12-13T17:14:00Z</dcterms:created>
  <dcterms:modified xsi:type="dcterms:W3CDTF">2015-07-17T18:18:00Z</dcterms:modified>
</cp:coreProperties>
</file>